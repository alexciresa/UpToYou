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53B27" w14:textId="114354E6" w:rsidR="00064149" w:rsidRDefault="00034B77">
      <w:pPr>
        <w:pStyle w:val="Title"/>
        <w:jc w:val="center"/>
      </w:pPr>
      <w:r>
        <w:t xml:space="preserve">BACKUP </w:t>
      </w:r>
    </w:p>
    <w:p w14:paraId="44076C34" w14:textId="47E0AC6B" w:rsidR="00034B77" w:rsidDel="005168AB" w:rsidRDefault="00064149" w:rsidP="00064149">
      <w:pPr>
        <w:pStyle w:val="Title"/>
        <w:jc w:val="center"/>
        <w:rPr>
          <w:del w:id="0" w:author="Ciresa Alex" w:date="2021-02-26T16:19:00Z"/>
        </w:rPr>
      </w:pPr>
      <w:r>
        <w:t>DOCUMENTATION</w:t>
      </w:r>
      <w:r w:rsidR="000404F4">
        <w:t xml:space="preserve"> </w:t>
      </w:r>
    </w:p>
    <w:p w14:paraId="6BCED616" w14:textId="67BDD3C6" w:rsidR="00034B77" w:rsidDel="005168AB" w:rsidRDefault="00034B77">
      <w:pPr>
        <w:rPr>
          <w:del w:id="1" w:author="Ciresa Alex" w:date="2021-02-26T16:19:00Z"/>
        </w:rPr>
      </w:pPr>
      <w:del w:id="2" w:author="Ciresa Alex" w:date="2021-02-26T16:19:00Z">
        <w:r w:rsidDel="005168AB">
          <w:delText xml:space="preserve">This </w:delText>
        </w:r>
        <w:r w:rsidR="000404F4" w:rsidDel="005168AB">
          <w:delText>template</w:delText>
        </w:r>
        <w:r w:rsidDel="005168AB">
          <w:delText xml:space="preserve"> is provided </w:delText>
        </w:r>
        <w:r w:rsidR="000404F4" w:rsidDel="005168AB">
          <w:delText>as a guide for</w:delText>
        </w:r>
        <w:r w:rsidDel="005168AB">
          <w:delText xml:space="preserve"> University of Florida units </w:delText>
        </w:r>
        <w:r w:rsidR="00E2303C" w:rsidDel="005168AB">
          <w:delText>when developing</w:delText>
        </w:r>
        <w:r w:rsidDel="005168AB">
          <w:delText xml:space="preserve"> documentation to support the UF Backup and Recovery Policy. </w:delText>
        </w:r>
        <w:r w:rsidR="00E2303C" w:rsidDel="005168AB">
          <w:delText xml:space="preserve">Examples provided in this template are just that, and not intended </w:delText>
        </w:r>
        <w:r w:rsidR="00AB2F75" w:rsidDel="005168AB">
          <w:delText>to</w:delText>
        </w:r>
        <w:r w:rsidR="00E2303C" w:rsidDel="005168AB">
          <w:delText xml:space="preserve"> </w:delText>
        </w:r>
        <w:r w:rsidR="00AB2F75" w:rsidDel="005168AB">
          <w:delText>establish</w:delText>
        </w:r>
        <w:r w:rsidR="00E2303C" w:rsidDel="005168AB">
          <w:delText xml:space="preserve"> </w:delText>
        </w:r>
        <w:r w:rsidR="00353AC7" w:rsidDel="005168AB">
          <w:delText xml:space="preserve">university </w:delText>
        </w:r>
        <w:r w:rsidR="00E2303C" w:rsidDel="005168AB">
          <w:delText>requirements</w:delText>
        </w:r>
        <w:r w:rsidR="00AB2F75" w:rsidDel="005168AB">
          <w:delText>.</w:delText>
        </w:r>
        <w:r w:rsidR="00F12ED9" w:rsidDel="005168AB">
          <w:delText xml:space="preserve"> </w:delText>
        </w:r>
      </w:del>
    </w:p>
    <w:p w14:paraId="36195811" w14:textId="77777777" w:rsidR="00CE43AB" w:rsidRDefault="00CE43AB">
      <w:pPr>
        <w:pStyle w:val="Title"/>
        <w:jc w:val="center"/>
        <w:pPrChange w:id="3" w:author="Ciresa Alex" w:date="2021-02-26T16:19:00Z">
          <w:pPr/>
        </w:pPrChange>
      </w:pPr>
    </w:p>
    <w:p w14:paraId="05544A50" w14:textId="012C6D63" w:rsidR="00CE43AB" w:rsidRDefault="00CE43AB">
      <w:r>
        <w:t>The goal of this document is to describe the backup environment</w:t>
      </w:r>
      <w:r w:rsidR="005168AB">
        <w:t xml:space="preserve"> </w:t>
      </w:r>
      <w:r>
        <w:t xml:space="preserve">and </w:t>
      </w:r>
      <w:r w:rsidR="005168AB">
        <w:t xml:space="preserve">the </w:t>
      </w:r>
      <w:r>
        <w:t>procedures for using the environment in a sufficient level of detail that a</w:t>
      </w:r>
      <w:r w:rsidR="002258CD">
        <w:t>n</w:t>
      </w:r>
      <w:r>
        <w:t xml:space="preserve"> IT person with no knowledge of the unit </w:t>
      </w:r>
      <w:r w:rsidR="002258CD">
        <w:t xml:space="preserve">will </w:t>
      </w:r>
      <w:r>
        <w:t>be able to perform essential backup</w:t>
      </w:r>
      <w:r w:rsidR="005168AB">
        <w:t xml:space="preserve"> </w:t>
      </w:r>
      <w:r>
        <w:t xml:space="preserve">functions. </w:t>
      </w:r>
    </w:p>
    <w:p w14:paraId="78F809F7" w14:textId="77777777" w:rsidR="00034B77" w:rsidRDefault="00034B77"/>
    <w:sdt>
      <w:sdtPr>
        <w:rPr>
          <w:rFonts w:asciiTheme="minorHAnsi" w:eastAsiaTheme="minorEastAsia" w:hAnsiTheme="minorHAnsi" w:cstheme="minorBidi"/>
          <w:b w:val="0"/>
          <w:bCs w:val="0"/>
          <w:color w:val="auto"/>
          <w:sz w:val="24"/>
          <w:szCs w:val="24"/>
        </w:rPr>
        <w:id w:val="-662548694"/>
        <w:docPartObj>
          <w:docPartGallery w:val="Table of Contents"/>
          <w:docPartUnique/>
        </w:docPartObj>
      </w:sdtPr>
      <w:sdtEndPr>
        <w:rPr>
          <w:noProof/>
        </w:rPr>
      </w:sdtEndPr>
      <w:sdtContent>
        <w:p w14:paraId="5EA35239" w14:textId="77777777" w:rsidR="00034B77" w:rsidRDefault="00034B77">
          <w:pPr>
            <w:pStyle w:val="TOCHeading"/>
          </w:pPr>
          <w:r>
            <w:t>Table of Contents</w:t>
          </w:r>
        </w:p>
        <w:p w14:paraId="1A4474A0" w14:textId="1644E8CF" w:rsidR="00EE01CE" w:rsidRDefault="00034B77">
          <w:pPr>
            <w:pStyle w:val="TOC1"/>
            <w:tabs>
              <w:tab w:val="right" w:leader="dot" w:pos="8630"/>
            </w:tabs>
            <w:rPr>
              <w:rFonts w:asciiTheme="minorHAnsi" w:hAnsiTheme="minorHAnsi"/>
              <w:b w:val="0"/>
              <w:noProof/>
              <w:color w:val="auto"/>
              <w:sz w:val="22"/>
              <w:szCs w:val="22"/>
              <w:lang w:val="ro-RO" w:eastAsia="ro-RO"/>
            </w:rPr>
          </w:pPr>
          <w:r>
            <w:fldChar w:fldCharType="begin"/>
          </w:r>
          <w:r>
            <w:instrText xml:space="preserve"> TOC \o "1-3" \h \z \u </w:instrText>
          </w:r>
          <w:r>
            <w:fldChar w:fldCharType="separate"/>
          </w:r>
          <w:hyperlink w:anchor="_Toc67302921" w:history="1">
            <w:r w:rsidR="00EE01CE" w:rsidRPr="008F5A8F">
              <w:rPr>
                <w:rStyle w:val="Hyperlink"/>
                <w:noProof/>
              </w:rPr>
              <w:t>Introduction</w:t>
            </w:r>
            <w:r w:rsidR="00EE01CE">
              <w:rPr>
                <w:noProof/>
                <w:webHidden/>
              </w:rPr>
              <w:tab/>
            </w:r>
            <w:r w:rsidR="00EE01CE">
              <w:rPr>
                <w:noProof/>
                <w:webHidden/>
              </w:rPr>
              <w:fldChar w:fldCharType="begin"/>
            </w:r>
            <w:r w:rsidR="00EE01CE">
              <w:rPr>
                <w:noProof/>
                <w:webHidden/>
              </w:rPr>
              <w:instrText xml:space="preserve"> PAGEREF _Toc67302921 \h </w:instrText>
            </w:r>
            <w:r w:rsidR="00EE01CE">
              <w:rPr>
                <w:noProof/>
                <w:webHidden/>
              </w:rPr>
            </w:r>
            <w:r w:rsidR="00EE01CE">
              <w:rPr>
                <w:noProof/>
                <w:webHidden/>
              </w:rPr>
              <w:fldChar w:fldCharType="separate"/>
            </w:r>
            <w:r w:rsidR="00EE01CE">
              <w:rPr>
                <w:noProof/>
                <w:webHidden/>
              </w:rPr>
              <w:t>2</w:t>
            </w:r>
            <w:r w:rsidR="00EE01CE">
              <w:rPr>
                <w:noProof/>
                <w:webHidden/>
              </w:rPr>
              <w:fldChar w:fldCharType="end"/>
            </w:r>
          </w:hyperlink>
        </w:p>
        <w:p w14:paraId="4F3AD951" w14:textId="34B5D620" w:rsidR="00EE01CE" w:rsidRDefault="00EE01CE">
          <w:pPr>
            <w:pStyle w:val="TOC1"/>
            <w:tabs>
              <w:tab w:val="right" w:leader="dot" w:pos="8630"/>
            </w:tabs>
            <w:rPr>
              <w:rFonts w:asciiTheme="minorHAnsi" w:hAnsiTheme="minorHAnsi"/>
              <w:b w:val="0"/>
              <w:noProof/>
              <w:color w:val="auto"/>
              <w:sz w:val="22"/>
              <w:szCs w:val="22"/>
              <w:lang w:val="ro-RO" w:eastAsia="ro-RO"/>
            </w:rPr>
          </w:pPr>
          <w:hyperlink w:anchor="_Toc67302922" w:history="1">
            <w:r w:rsidRPr="008F5A8F">
              <w:rPr>
                <w:rStyle w:val="Hyperlink"/>
                <w:noProof/>
              </w:rPr>
              <w:t>Terminology</w:t>
            </w:r>
            <w:r>
              <w:rPr>
                <w:noProof/>
                <w:webHidden/>
              </w:rPr>
              <w:tab/>
            </w:r>
            <w:r>
              <w:rPr>
                <w:noProof/>
                <w:webHidden/>
              </w:rPr>
              <w:fldChar w:fldCharType="begin"/>
            </w:r>
            <w:r>
              <w:rPr>
                <w:noProof/>
                <w:webHidden/>
              </w:rPr>
              <w:instrText xml:space="preserve"> PAGEREF _Toc67302922 \h </w:instrText>
            </w:r>
            <w:r>
              <w:rPr>
                <w:noProof/>
                <w:webHidden/>
              </w:rPr>
            </w:r>
            <w:r>
              <w:rPr>
                <w:noProof/>
                <w:webHidden/>
              </w:rPr>
              <w:fldChar w:fldCharType="separate"/>
            </w:r>
            <w:r>
              <w:rPr>
                <w:noProof/>
                <w:webHidden/>
              </w:rPr>
              <w:t>2</w:t>
            </w:r>
            <w:r>
              <w:rPr>
                <w:noProof/>
                <w:webHidden/>
              </w:rPr>
              <w:fldChar w:fldCharType="end"/>
            </w:r>
          </w:hyperlink>
        </w:p>
        <w:p w14:paraId="1FAFE54D" w14:textId="0908903A" w:rsidR="00EE01CE" w:rsidRDefault="00EE01CE">
          <w:pPr>
            <w:pStyle w:val="TOC1"/>
            <w:tabs>
              <w:tab w:val="right" w:leader="dot" w:pos="8630"/>
            </w:tabs>
            <w:rPr>
              <w:rFonts w:asciiTheme="minorHAnsi" w:hAnsiTheme="minorHAnsi"/>
              <w:b w:val="0"/>
              <w:noProof/>
              <w:color w:val="auto"/>
              <w:sz w:val="22"/>
              <w:szCs w:val="22"/>
              <w:lang w:val="ro-RO" w:eastAsia="ro-RO"/>
            </w:rPr>
          </w:pPr>
          <w:hyperlink w:anchor="_Toc67302923" w:history="1">
            <w:r w:rsidRPr="008F5A8F">
              <w:rPr>
                <w:rStyle w:val="Hyperlink"/>
                <w:noProof/>
              </w:rPr>
              <w:t>Backup Configurations</w:t>
            </w:r>
            <w:r>
              <w:rPr>
                <w:noProof/>
                <w:webHidden/>
              </w:rPr>
              <w:tab/>
            </w:r>
            <w:r>
              <w:rPr>
                <w:noProof/>
                <w:webHidden/>
              </w:rPr>
              <w:fldChar w:fldCharType="begin"/>
            </w:r>
            <w:r>
              <w:rPr>
                <w:noProof/>
                <w:webHidden/>
              </w:rPr>
              <w:instrText xml:space="preserve"> PAGEREF _Toc67302923 \h </w:instrText>
            </w:r>
            <w:r>
              <w:rPr>
                <w:noProof/>
                <w:webHidden/>
              </w:rPr>
            </w:r>
            <w:r>
              <w:rPr>
                <w:noProof/>
                <w:webHidden/>
              </w:rPr>
              <w:fldChar w:fldCharType="separate"/>
            </w:r>
            <w:r>
              <w:rPr>
                <w:noProof/>
                <w:webHidden/>
              </w:rPr>
              <w:t>3</w:t>
            </w:r>
            <w:r>
              <w:rPr>
                <w:noProof/>
                <w:webHidden/>
              </w:rPr>
              <w:fldChar w:fldCharType="end"/>
            </w:r>
          </w:hyperlink>
        </w:p>
        <w:p w14:paraId="39FC6B87" w14:textId="3CCE2245" w:rsidR="00EE01CE" w:rsidRDefault="00EE01CE">
          <w:pPr>
            <w:pStyle w:val="TOC2"/>
            <w:tabs>
              <w:tab w:val="right" w:leader="dot" w:pos="8630"/>
            </w:tabs>
            <w:rPr>
              <w:noProof/>
              <w:lang w:val="ro-RO" w:eastAsia="ro-RO"/>
            </w:rPr>
          </w:pPr>
          <w:hyperlink w:anchor="_Toc67302924" w:history="1">
            <w:r w:rsidRPr="008F5A8F">
              <w:rPr>
                <w:rStyle w:val="Hyperlink"/>
                <w:noProof/>
              </w:rPr>
              <w:t>Backup System</w:t>
            </w:r>
            <w:r>
              <w:rPr>
                <w:noProof/>
                <w:webHidden/>
              </w:rPr>
              <w:tab/>
            </w:r>
            <w:r>
              <w:rPr>
                <w:noProof/>
                <w:webHidden/>
              </w:rPr>
              <w:fldChar w:fldCharType="begin"/>
            </w:r>
            <w:r>
              <w:rPr>
                <w:noProof/>
                <w:webHidden/>
              </w:rPr>
              <w:instrText xml:space="preserve"> PAGEREF _Toc67302924 \h </w:instrText>
            </w:r>
            <w:r>
              <w:rPr>
                <w:noProof/>
                <w:webHidden/>
              </w:rPr>
            </w:r>
            <w:r>
              <w:rPr>
                <w:noProof/>
                <w:webHidden/>
              </w:rPr>
              <w:fldChar w:fldCharType="separate"/>
            </w:r>
            <w:r>
              <w:rPr>
                <w:noProof/>
                <w:webHidden/>
              </w:rPr>
              <w:t>3</w:t>
            </w:r>
            <w:r>
              <w:rPr>
                <w:noProof/>
                <w:webHidden/>
              </w:rPr>
              <w:fldChar w:fldCharType="end"/>
            </w:r>
          </w:hyperlink>
        </w:p>
        <w:p w14:paraId="23B5E87F" w14:textId="4B1F1557" w:rsidR="00EE01CE" w:rsidRDefault="00EE01CE">
          <w:pPr>
            <w:pStyle w:val="TOC2"/>
            <w:tabs>
              <w:tab w:val="right" w:leader="dot" w:pos="8630"/>
            </w:tabs>
            <w:rPr>
              <w:noProof/>
              <w:lang w:val="ro-RO" w:eastAsia="ro-RO"/>
            </w:rPr>
          </w:pPr>
          <w:hyperlink w:anchor="_Toc67302925" w:history="1">
            <w:r w:rsidRPr="008F5A8F">
              <w:rPr>
                <w:rStyle w:val="Hyperlink"/>
                <w:noProof/>
              </w:rPr>
              <w:t>Backup objects</w:t>
            </w:r>
            <w:r>
              <w:rPr>
                <w:noProof/>
                <w:webHidden/>
              </w:rPr>
              <w:tab/>
            </w:r>
            <w:r>
              <w:rPr>
                <w:noProof/>
                <w:webHidden/>
              </w:rPr>
              <w:fldChar w:fldCharType="begin"/>
            </w:r>
            <w:r>
              <w:rPr>
                <w:noProof/>
                <w:webHidden/>
              </w:rPr>
              <w:instrText xml:space="preserve"> PAGEREF _Toc67302925 \h </w:instrText>
            </w:r>
            <w:r>
              <w:rPr>
                <w:noProof/>
                <w:webHidden/>
              </w:rPr>
            </w:r>
            <w:r>
              <w:rPr>
                <w:noProof/>
                <w:webHidden/>
              </w:rPr>
              <w:fldChar w:fldCharType="separate"/>
            </w:r>
            <w:r>
              <w:rPr>
                <w:noProof/>
                <w:webHidden/>
              </w:rPr>
              <w:t>3</w:t>
            </w:r>
            <w:r>
              <w:rPr>
                <w:noProof/>
                <w:webHidden/>
              </w:rPr>
              <w:fldChar w:fldCharType="end"/>
            </w:r>
          </w:hyperlink>
        </w:p>
        <w:p w14:paraId="14A50A6F" w14:textId="1FD11057" w:rsidR="00EE01CE" w:rsidRDefault="00EE01CE">
          <w:pPr>
            <w:pStyle w:val="TOC2"/>
            <w:tabs>
              <w:tab w:val="right" w:leader="dot" w:pos="8630"/>
            </w:tabs>
            <w:rPr>
              <w:noProof/>
              <w:lang w:val="ro-RO" w:eastAsia="ro-RO"/>
            </w:rPr>
          </w:pPr>
          <w:hyperlink w:anchor="_Toc67302926" w:history="1">
            <w:r w:rsidRPr="008F5A8F">
              <w:rPr>
                <w:rStyle w:val="Hyperlink"/>
                <w:noProof/>
              </w:rPr>
              <w:t>Backup Jobs</w:t>
            </w:r>
            <w:r>
              <w:rPr>
                <w:noProof/>
                <w:webHidden/>
              </w:rPr>
              <w:tab/>
            </w:r>
            <w:r>
              <w:rPr>
                <w:noProof/>
                <w:webHidden/>
              </w:rPr>
              <w:fldChar w:fldCharType="begin"/>
            </w:r>
            <w:r>
              <w:rPr>
                <w:noProof/>
                <w:webHidden/>
              </w:rPr>
              <w:instrText xml:space="preserve"> PAGEREF _Toc67302926 \h </w:instrText>
            </w:r>
            <w:r>
              <w:rPr>
                <w:noProof/>
                <w:webHidden/>
              </w:rPr>
            </w:r>
            <w:r>
              <w:rPr>
                <w:noProof/>
                <w:webHidden/>
              </w:rPr>
              <w:fldChar w:fldCharType="separate"/>
            </w:r>
            <w:r>
              <w:rPr>
                <w:noProof/>
                <w:webHidden/>
              </w:rPr>
              <w:t>4</w:t>
            </w:r>
            <w:r>
              <w:rPr>
                <w:noProof/>
                <w:webHidden/>
              </w:rPr>
              <w:fldChar w:fldCharType="end"/>
            </w:r>
          </w:hyperlink>
        </w:p>
        <w:p w14:paraId="1A8E03F1" w14:textId="400B28AD" w:rsidR="00EE01CE" w:rsidRDefault="00EE01CE">
          <w:pPr>
            <w:pStyle w:val="TOC3"/>
            <w:tabs>
              <w:tab w:val="right" w:leader="dot" w:pos="8630"/>
            </w:tabs>
            <w:rPr>
              <w:i w:val="0"/>
              <w:noProof/>
              <w:lang w:val="ro-RO" w:eastAsia="ro-RO"/>
            </w:rPr>
          </w:pPr>
          <w:hyperlink w:anchor="_Toc67302927" w:history="1">
            <w:r w:rsidRPr="008F5A8F">
              <w:rPr>
                <w:rStyle w:val="Hyperlink"/>
                <w:noProof/>
              </w:rPr>
              <w:t>Log Backup (DBA - AXS_LogBackup 5 min)</w:t>
            </w:r>
            <w:r>
              <w:rPr>
                <w:noProof/>
                <w:webHidden/>
              </w:rPr>
              <w:tab/>
            </w:r>
            <w:r>
              <w:rPr>
                <w:noProof/>
                <w:webHidden/>
              </w:rPr>
              <w:fldChar w:fldCharType="begin"/>
            </w:r>
            <w:r>
              <w:rPr>
                <w:noProof/>
                <w:webHidden/>
              </w:rPr>
              <w:instrText xml:space="preserve"> PAGEREF _Toc67302927 \h </w:instrText>
            </w:r>
            <w:r>
              <w:rPr>
                <w:noProof/>
                <w:webHidden/>
              </w:rPr>
            </w:r>
            <w:r>
              <w:rPr>
                <w:noProof/>
                <w:webHidden/>
              </w:rPr>
              <w:fldChar w:fldCharType="separate"/>
            </w:r>
            <w:r>
              <w:rPr>
                <w:noProof/>
                <w:webHidden/>
              </w:rPr>
              <w:t>4</w:t>
            </w:r>
            <w:r>
              <w:rPr>
                <w:noProof/>
                <w:webHidden/>
              </w:rPr>
              <w:fldChar w:fldCharType="end"/>
            </w:r>
          </w:hyperlink>
        </w:p>
        <w:p w14:paraId="5539F031" w14:textId="57858146" w:rsidR="00EE01CE" w:rsidRDefault="00EE01CE">
          <w:pPr>
            <w:pStyle w:val="TOC3"/>
            <w:tabs>
              <w:tab w:val="right" w:leader="dot" w:pos="8630"/>
            </w:tabs>
            <w:rPr>
              <w:i w:val="0"/>
              <w:noProof/>
              <w:lang w:val="ro-RO" w:eastAsia="ro-RO"/>
            </w:rPr>
          </w:pPr>
          <w:hyperlink w:anchor="_Toc67302928" w:history="1">
            <w:r w:rsidRPr="008F5A8F">
              <w:rPr>
                <w:rStyle w:val="Hyperlink"/>
                <w:noProof/>
              </w:rPr>
              <w:t>Daily Backup (DBA - AXS_Mentenanta L-V, D)</w:t>
            </w:r>
            <w:r>
              <w:rPr>
                <w:noProof/>
                <w:webHidden/>
              </w:rPr>
              <w:tab/>
            </w:r>
            <w:r>
              <w:rPr>
                <w:noProof/>
                <w:webHidden/>
              </w:rPr>
              <w:fldChar w:fldCharType="begin"/>
            </w:r>
            <w:r>
              <w:rPr>
                <w:noProof/>
                <w:webHidden/>
              </w:rPr>
              <w:instrText xml:space="preserve"> PAGEREF _Toc67302928 \h </w:instrText>
            </w:r>
            <w:r>
              <w:rPr>
                <w:noProof/>
                <w:webHidden/>
              </w:rPr>
            </w:r>
            <w:r>
              <w:rPr>
                <w:noProof/>
                <w:webHidden/>
              </w:rPr>
              <w:fldChar w:fldCharType="separate"/>
            </w:r>
            <w:r>
              <w:rPr>
                <w:noProof/>
                <w:webHidden/>
              </w:rPr>
              <w:t>4</w:t>
            </w:r>
            <w:r>
              <w:rPr>
                <w:noProof/>
                <w:webHidden/>
              </w:rPr>
              <w:fldChar w:fldCharType="end"/>
            </w:r>
          </w:hyperlink>
        </w:p>
        <w:p w14:paraId="2AC0781F" w14:textId="27AFD312" w:rsidR="00EE01CE" w:rsidRDefault="00EE01CE">
          <w:pPr>
            <w:pStyle w:val="TOC3"/>
            <w:tabs>
              <w:tab w:val="right" w:leader="dot" w:pos="8630"/>
            </w:tabs>
            <w:rPr>
              <w:i w:val="0"/>
              <w:noProof/>
              <w:lang w:val="ro-RO" w:eastAsia="ro-RO"/>
            </w:rPr>
          </w:pPr>
          <w:hyperlink w:anchor="_Toc67302929" w:history="1">
            <w:r w:rsidRPr="008F5A8F">
              <w:rPr>
                <w:rStyle w:val="Hyperlink"/>
                <w:noProof/>
              </w:rPr>
              <w:t>Weekly Backup (DBA - AXS_Mentenanta S)</w:t>
            </w:r>
            <w:r>
              <w:rPr>
                <w:noProof/>
                <w:webHidden/>
              </w:rPr>
              <w:tab/>
            </w:r>
            <w:r>
              <w:rPr>
                <w:noProof/>
                <w:webHidden/>
              </w:rPr>
              <w:fldChar w:fldCharType="begin"/>
            </w:r>
            <w:r>
              <w:rPr>
                <w:noProof/>
                <w:webHidden/>
              </w:rPr>
              <w:instrText xml:space="preserve"> PAGEREF _Toc67302929 \h </w:instrText>
            </w:r>
            <w:r>
              <w:rPr>
                <w:noProof/>
                <w:webHidden/>
              </w:rPr>
            </w:r>
            <w:r>
              <w:rPr>
                <w:noProof/>
                <w:webHidden/>
              </w:rPr>
              <w:fldChar w:fldCharType="separate"/>
            </w:r>
            <w:r>
              <w:rPr>
                <w:noProof/>
                <w:webHidden/>
              </w:rPr>
              <w:t>5</w:t>
            </w:r>
            <w:r>
              <w:rPr>
                <w:noProof/>
                <w:webHidden/>
              </w:rPr>
              <w:fldChar w:fldCharType="end"/>
            </w:r>
          </w:hyperlink>
        </w:p>
        <w:p w14:paraId="34CCFB74" w14:textId="5CBEFD20" w:rsidR="00EE01CE" w:rsidRDefault="00EE01CE">
          <w:pPr>
            <w:pStyle w:val="TOC2"/>
            <w:tabs>
              <w:tab w:val="right" w:leader="dot" w:pos="8630"/>
            </w:tabs>
            <w:rPr>
              <w:noProof/>
              <w:lang w:val="ro-RO" w:eastAsia="ro-RO"/>
            </w:rPr>
          </w:pPr>
          <w:hyperlink w:anchor="_Toc67302930" w:history="1">
            <w:r w:rsidRPr="008F5A8F">
              <w:rPr>
                <w:rStyle w:val="Hyperlink"/>
                <w:noProof/>
              </w:rPr>
              <w:t>Job Owners</w:t>
            </w:r>
            <w:r>
              <w:rPr>
                <w:noProof/>
                <w:webHidden/>
              </w:rPr>
              <w:tab/>
            </w:r>
            <w:r>
              <w:rPr>
                <w:noProof/>
                <w:webHidden/>
              </w:rPr>
              <w:fldChar w:fldCharType="begin"/>
            </w:r>
            <w:r>
              <w:rPr>
                <w:noProof/>
                <w:webHidden/>
              </w:rPr>
              <w:instrText xml:space="preserve"> PAGEREF _Toc67302930 \h </w:instrText>
            </w:r>
            <w:r>
              <w:rPr>
                <w:noProof/>
                <w:webHidden/>
              </w:rPr>
            </w:r>
            <w:r>
              <w:rPr>
                <w:noProof/>
                <w:webHidden/>
              </w:rPr>
              <w:fldChar w:fldCharType="separate"/>
            </w:r>
            <w:r>
              <w:rPr>
                <w:noProof/>
                <w:webHidden/>
              </w:rPr>
              <w:t>5</w:t>
            </w:r>
            <w:r>
              <w:rPr>
                <w:noProof/>
                <w:webHidden/>
              </w:rPr>
              <w:fldChar w:fldCharType="end"/>
            </w:r>
          </w:hyperlink>
        </w:p>
        <w:p w14:paraId="36D761D7" w14:textId="078D2D98" w:rsidR="00EE01CE" w:rsidRDefault="00EE01CE">
          <w:pPr>
            <w:pStyle w:val="TOC2"/>
            <w:tabs>
              <w:tab w:val="right" w:leader="dot" w:pos="8630"/>
            </w:tabs>
            <w:rPr>
              <w:noProof/>
              <w:lang w:val="ro-RO" w:eastAsia="ro-RO"/>
            </w:rPr>
          </w:pPr>
          <w:hyperlink w:anchor="_Toc67302931" w:history="1">
            <w:r w:rsidRPr="008F5A8F">
              <w:rPr>
                <w:rStyle w:val="Hyperlink"/>
                <w:noProof/>
              </w:rPr>
              <w:t>Daily Tasks</w:t>
            </w:r>
            <w:r>
              <w:rPr>
                <w:noProof/>
                <w:webHidden/>
              </w:rPr>
              <w:tab/>
            </w:r>
            <w:r>
              <w:rPr>
                <w:noProof/>
                <w:webHidden/>
              </w:rPr>
              <w:fldChar w:fldCharType="begin"/>
            </w:r>
            <w:r>
              <w:rPr>
                <w:noProof/>
                <w:webHidden/>
              </w:rPr>
              <w:instrText xml:space="preserve"> PAGEREF _Toc67302931 \h </w:instrText>
            </w:r>
            <w:r>
              <w:rPr>
                <w:noProof/>
                <w:webHidden/>
              </w:rPr>
            </w:r>
            <w:r>
              <w:rPr>
                <w:noProof/>
                <w:webHidden/>
              </w:rPr>
              <w:fldChar w:fldCharType="separate"/>
            </w:r>
            <w:r>
              <w:rPr>
                <w:noProof/>
                <w:webHidden/>
              </w:rPr>
              <w:t>5</w:t>
            </w:r>
            <w:r>
              <w:rPr>
                <w:noProof/>
                <w:webHidden/>
              </w:rPr>
              <w:fldChar w:fldCharType="end"/>
            </w:r>
          </w:hyperlink>
        </w:p>
        <w:p w14:paraId="7FD140A1" w14:textId="6891E579" w:rsidR="00EE01CE" w:rsidRDefault="00EE01CE">
          <w:pPr>
            <w:pStyle w:val="TOC1"/>
            <w:tabs>
              <w:tab w:val="right" w:leader="dot" w:pos="8630"/>
            </w:tabs>
            <w:rPr>
              <w:rFonts w:asciiTheme="minorHAnsi" w:hAnsiTheme="minorHAnsi"/>
              <w:b w:val="0"/>
              <w:noProof/>
              <w:color w:val="auto"/>
              <w:sz w:val="22"/>
              <w:szCs w:val="22"/>
              <w:lang w:val="ro-RO" w:eastAsia="ro-RO"/>
            </w:rPr>
          </w:pPr>
          <w:hyperlink w:anchor="_Toc67302932" w:history="1">
            <w:r w:rsidRPr="008F5A8F">
              <w:rPr>
                <w:rStyle w:val="Hyperlink"/>
                <w:noProof/>
              </w:rPr>
              <w:t>Recovery Testing</w:t>
            </w:r>
            <w:r>
              <w:rPr>
                <w:noProof/>
                <w:webHidden/>
              </w:rPr>
              <w:tab/>
            </w:r>
            <w:r>
              <w:rPr>
                <w:noProof/>
                <w:webHidden/>
              </w:rPr>
              <w:fldChar w:fldCharType="begin"/>
            </w:r>
            <w:r>
              <w:rPr>
                <w:noProof/>
                <w:webHidden/>
              </w:rPr>
              <w:instrText xml:space="preserve"> PAGEREF _Toc67302932 \h </w:instrText>
            </w:r>
            <w:r>
              <w:rPr>
                <w:noProof/>
                <w:webHidden/>
              </w:rPr>
            </w:r>
            <w:r>
              <w:rPr>
                <w:noProof/>
                <w:webHidden/>
              </w:rPr>
              <w:fldChar w:fldCharType="separate"/>
            </w:r>
            <w:r>
              <w:rPr>
                <w:noProof/>
                <w:webHidden/>
              </w:rPr>
              <w:t>5</w:t>
            </w:r>
            <w:r>
              <w:rPr>
                <w:noProof/>
                <w:webHidden/>
              </w:rPr>
              <w:fldChar w:fldCharType="end"/>
            </w:r>
          </w:hyperlink>
        </w:p>
        <w:p w14:paraId="19A9644A" w14:textId="78C1C4E1" w:rsidR="00EE01CE" w:rsidRDefault="00EE01CE">
          <w:pPr>
            <w:pStyle w:val="TOC1"/>
            <w:tabs>
              <w:tab w:val="right" w:leader="dot" w:pos="8630"/>
            </w:tabs>
            <w:rPr>
              <w:rFonts w:asciiTheme="minorHAnsi" w:hAnsiTheme="minorHAnsi"/>
              <w:b w:val="0"/>
              <w:noProof/>
              <w:color w:val="auto"/>
              <w:sz w:val="22"/>
              <w:szCs w:val="22"/>
              <w:lang w:val="ro-RO" w:eastAsia="ro-RO"/>
            </w:rPr>
          </w:pPr>
          <w:hyperlink w:anchor="_Toc67302933" w:history="1">
            <w:r w:rsidRPr="008F5A8F">
              <w:rPr>
                <w:rStyle w:val="Hyperlink"/>
                <w:noProof/>
              </w:rPr>
              <w:t>Script implementation</w:t>
            </w:r>
            <w:r>
              <w:rPr>
                <w:noProof/>
                <w:webHidden/>
              </w:rPr>
              <w:tab/>
            </w:r>
            <w:r>
              <w:rPr>
                <w:noProof/>
                <w:webHidden/>
              </w:rPr>
              <w:fldChar w:fldCharType="begin"/>
            </w:r>
            <w:r>
              <w:rPr>
                <w:noProof/>
                <w:webHidden/>
              </w:rPr>
              <w:instrText xml:space="preserve"> PAGEREF _Toc67302933 \h </w:instrText>
            </w:r>
            <w:r>
              <w:rPr>
                <w:noProof/>
                <w:webHidden/>
              </w:rPr>
            </w:r>
            <w:r>
              <w:rPr>
                <w:noProof/>
                <w:webHidden/>
              </w:rPr>
              <w:fldChar w:fldCharType="separate"/>
            </w:r>
            <w:r>
              <w:rPr>
                <w:noProof/>
                <w:webHidden/>
              </w:rPr>
              <w:t>5</w:t>
            </w:r>
            <w:r>
              <w:rPr>
                <w:noProof/>
                <w:webHidden/>
              </w:rPr>
              <w:fldChar w:fldCharType="end"/>
            </w:r>
          </w:hyperlink>
        </w:p>
        <w:p w14:paraId="127931D8" w14:textId="0A4DE3C9" w:rsidR="00EE01CE" w:rsidRDefault="00EE01CE">
          <w:pPr>
            <w:pStyle w:val="TOC2"/>
            <w:tabs>
              <w:tab w:val="right" w:leader="dot" w:pos="8630"/>
            </w:tabs>
            <w:rPr>
              <w:noProof/>
              <w:lang w:val="ro-RO" w:eastAsia="ro-RO"/>
            </w:rPr>
          </w:pPr>
          <w:hyperlink w:anchor="_Toc67302934" w:history="1">
            <w:r w:rsidRPr="008F5A8F">
              <w:rPr>
                <w:rStyle w:val="Hyperlink"/>
                <w:noProof/>
              </w:rPr>
              <w:t>DatabaseBackup</w:t>
            </w:r>
            <w:r>
              <w:rPr>
                <w:noProof/>
                <w:webHidden/>
              </w:rPr>
              <w:tab/>
            </w:r>
            <w:r>
              <w:rPr>
                <w:noProof/>
                <w:webHidden/>
              </w:rPr>
              <w:fldChar w:fldCharType="begin"/>
            </w:r>
            <w:r>
              <w:rPr>
                <w:noProof/>
                <w:webHidden/>
              </w:rPr>
              <w:instrText xml:space="preserve"> PAGEREF _Toc67302934 \h </w:instrText>
            </w:r>
            <w:r>
              <w:rPr>
                <w:noProof/>
                <w:webHidden/>
              </w:rPr>
            </w:r>
            <w:r>
              <w:rPr>
                <w:noProof/>
                <w:webHidden/>
              </w:rPr>
              <w:fldChar w:fldCharType="separate"/>
            </w:r>
            <w:r>
              <w:rPr>
                <w:noProof/>
                <w:webHidden/>
              </w:rPr>
              <w:t>5</w:t>
            </w:r>
            <w:r>
              <w:rPr>
                <w:noProof/>
                <w:webHidden/>
              </w:rPr>
              <w:fldChar w:fldCharType="end"/>
            </w:r>
          </w:hyperlink>
        </w:p>
        <w:p w14:paraId="4E79DF78" w14:textId="5C02F5F9" w:rsidR="00EE01CE" w:rsidRDefault="00EE01CE">
          <w:pPr>
            <w:pStyle w:val="TOC2"/>
            <w:tabs>
              <w:tab w:val="right" w:leader="dot" w:pos="8630"/>
            </w:tabs>
            <w:rPr>
              <w:noProof/>
              <w:lang w:val="ro-RO" w:eastAsia="ro-RO"/>
            </w:rPr>
          </w:pPr>
          <w:hyperlink w:anchor="_Toc67302935" w:history="1">
            <w:r w:rsidRPr="008F5A8F">
              <w:rPr>
                <w:rStyle w:val="Hyperlink"/>
                <w:noProof/>
              </w:rPr>
              <w:t>DatabaseBackupDBA</w:t>
            </w:r>
            <w:r>
              <w:rPr>
                <w:noProof/>
                <w:webHidden/>
              </w:rPr>
              <w:tab/>
            </w:r>
            <w:r>
              <w:rPr>
                <w:noProof/>
                <w:webHidden/>
              </w:rPr>
              <w:fldChar w:fldCharType="begin"/>
            </w:r>
            <w:r>
              <w:rPr>
                <w:noProof/>
                <w:webHidden/>
              </w:rPr>
              <w:instrText xml:space="preserve"> PAGEREF _Toc67302935 \h </w:instrText>
            </w:r>
            <w:r>
              <w:rPr>
                <w:noProof/>
                <w:webHidden/>
              </w:rPr>
            </w:r>
            <w:r>
              <w:rPr>
                <w:noProof/>
                <w:webHidden/>
              </w:rPr>
              <w:fldChar w:fldCharType="separate"/>
            </w:r>
            <w:r>
              <w:rPr>
                <w:noProof/>
                <w:webHidden/>
              </w:rPr>
              <w:t>7</w:t>
            </w:r>
            <w:r>
              <w:rPr>
                <w:noProof/>
                <w:webHidden/>
              </w:rPr>
              <w:fldChar w:fldCharType="end"/>
            </w:r>
          </w:hyperlink>
        </w:p>
        <w:p w14:paraId="347EDAAF" w14:textId="73E70725" w:rsidR="00EE01CE" w:rsidRDefault="00EE01CE">
          <w:pPr>
            <w:pStyle w:val="TOC1"/>
            <w:tabs>
              <w:tab w:val="right" w:leader="dot" w:pos="8630"/>
            </w:tabs>
            <w:rPr>
              <w:rFonts w:asciiTheme="minorHAnsi" w:hAnsiTheme="minorHAnsi"/>
              <w:b w:val="0"/>
              <w:noProof/>
              <w:color w:val="auto"/>
              <w:sz w:val="22"/>
              <w:szCs w:val="22"/>
              <w:lang w:val="ro-RO" w:eastAsia="ro-RO"/>
            </w:rPr>
          </w:pPr>
          <w:hyperlink w:anchor="_Toc67302936" w:history="1">
            <w:r w:rsidRPr="008F5A8F">
              <w:rPr>
                <w:rStyle w:val="Hyperlink"/>
                <w:noProof/>
              </w:rPr>
              <w:t>Integrity checks</w:t>
            </w:r>
            <w:r>
              <w:rPr>
                <w:noProof/>
                <w:webHidden/>
              </w:rPr>
              <w:tab/>
            </w:r>
            <w:r>
              <w:rPr>
                <w:noProof/>
                <w:webHidden/>
              </w:rPr>
              <w:fldChar w:fldCharType="begin"/>
            </w:r>
            <w:r>
              <w:rPr>
                <w:noProof/>
                <w:webHidden/>
              </w:rPr>
              <w:instrText xml:space="preserve"> PAGEREF _Toc67302936 \h </w:instrText>
            </w:r>
            <w:r>
              <w:rPr>
                <w:noProof/>
                <w:webHidden/>
              </w:rPr>
            </w:r>
            <w:r>
              <w:rPr>
                <w:noProof/>
                <w:webHidden/>
              </w:rPr>
              <w:fldChar w:fldCharType="separate"/>
            </w:r>
            <w:r>
              <w:rPr>
                <w:noProof/>
                <w:webHidden/>
              </w:rPr>
              <w:t>7</w:t>
            </w:r>
            <w:r>
              <w:rPr>
                <w:noProof/>
                <w:webHidden/>
              </w:rPr>
              <w:fldChar w:fldCharType="end"/>
            </w:r>
          </w:hyperlink>
        </w:p>
        <w:p w14:paraId="7FE270E6" w14:textId="0198281F" w:rsidR="00034B77" w:rsidRDefault="00034B77">
          <w:r>
            <w:rPr>
              <w:b/>
              <w:bCs/>
              <w:noProof/>
            </w:rPr>
            <w:fldChar w:fldCharType="end"/>
          </w:r>
        </w:p>
      </w:sdtContent>
    </w:sdt>
    <w:p w14:paraId="2D121181" w14:textId="77777777" w:rsidR="00034B77" w:rsidRDefault="00034B77"/>
    <w:p w14:paraId="6EAD5A40" w14:textId="0E0218BE" w:rsidR="00687AEF" w:rsidRPr="003167BC" w:rsidRDefault="00985287" w:rsidP="003167BC">
      <w:pPr>
        <w:rPr>
          <w:rFonts w:asciiTheme="majorHAnsi" w:eastAsiaTheme="majorEastAsia" w:hAnsiTheme="majorHAnsi" w:cstheme="majorBidi"/>
          <w:b/>
          <w:bCs/>
          <w:color w:val="345A8A" w:themeColor="accent1" w:themeShade="B5"/>
          <w:sz w:val="32"/>
          <w:szCs w:val="32"/>
        </w:rPr>
      </w:pPr>
      <w:r>
        <w:br w:type="page"/>
      </w:r>
    </w:p>
    <w:p w14:paraId="085ED8F9" w14:textId="16EDD1E7" w:rsidR="009E4672" w:rsidRDefault="009E4672" w:rsidP="00C07F9C">
      <w:pPr>
        <w:pStyle w:val="Heading1"/>
      </w:pPr>
      <w:bookmarkStart w:id="4" w:name="_Toc67302921"/>
      <w:r>
        <w:lastRenderedPageBreak/>
        <w:t>Introduction</w:t>
      </w:r>
      <w:bookmarkEnd w:id="4"/>
    </w:p>
    <w:p w14:paraId="3C9A4A02" w14:textId="06160652" w:rsidR="009E4672" w:rsidRDefault="009E4672" w:rsidP="009E4672"/>
    <w:p w14:paraId="015DFFB2" w14:textId="65E49D00" w:rsidR="009E4672" w:rsidRPr="009C3811" w:rsidRDefault="009E4672" w:rsidP="009E4672">
      <w:r w:rsidRPr="009C3811">
        <w:t xml:space="preserve">Database backups are the first line of defense against data losses. Therefore, it is the core of any database administrator's job. In </w:t>
      </w:r>
      <w:r>
        <w:t>Auto</w:t>
      </w:r>
      <w:r w:rsidR="003167BC">
        <w:t>T</w:t>
      </w:r>
      <w:r>
        <w:t>otal</w:t>
      </w:r>
      <w:r w:rsidRPr="009C3811">
        <w:t>, database backups are implemented as follows:</w:t>
      </w:r>
    </w:p>
    <w:p w14:paraId="0E270D1C" w14:textId="3934AD06" w:rsidR="009E4672" w:rsidRPr="009C3811" w:rsidRDefault="009E4672" w:rsidP="009E4672">
      <w:pPr>
        <w:pStyle w:val="ListParagraph"/>
        <w:numPr>
          <w:ilvl w:val="0"/>
          <w:numId w:val="2"/>
        </w:numPr>
      </w:pPr>
      <w:r w:rsidRPr="009C3811">
        <w:t>FULL backups are taken weekly</w:t>
      </w:r>
      <w:r>
        <w:t xml:space="preserve"> for all databases</w:t>
      </w:r>
      <w:r w:rsidRPr="009C3811">
        <w:t xml:space="preserve">, each Saturday </w:t>
      </w:r>
      <w:r>
        <w:t>night</w:t>
      </w:r>
      <w:r w:rsidRPr="009C3811">
        <w:t xml:space="preserve"> at </w:t>
      </w:r>
      <w:r>
        <w:t>11p</w:t>
      </w:r>
      <w:r w:rsidRPr="009C3811">
        <w:t>m</w:t>
      </w:r>
      <w:r>
        <w:t xml:space="preserve"> and every day for system databases at 11pm.</w:t>
      </w:r>
    </w:p>
    <w:p w14:paraId="0B2E9C8E" w14:textId="4101B59C" w:rsidR="009E4672" w:rsidRPr="009C3811" w:rsidRDefault="009E4672" w:rsidP="009E4672">
      <w:pPr>
        <w:pStyle w:val="ListParagraph"/>
        <w:numPr>
          <w:ilvl w:val="0"/>
          <w:numId w:val="2"/>
        </w:numPr>
      </w:pPr>
      <w:r w:rsidRPr="009C3811">
        <w:t>DIFFERENTIAL backups are taken daily</w:t>
      </w:r>
      <w:r>
        <w:t xml:space="preserve"> for system databases</w:t>
      </w:r>
      <w:r w:rsidRPr="009C3811">
        <w:t xml:space="preserve">, each </w:t>
      </w:r>
      <w:r>
        <w:t>night</w:t>
      </w:r>
      <w:r w:rsidRPr="009C3811">
        <w:t xml:space="preserve"> at </w:t>
      </w:r>
      <w:r>
        <w:t>11p</w:t>
      </w:r>
      <w:r w:rsidRPr="009C3811">
        <w:t>m</w:t>
      </w:r>
    </w:p>
    <w:p w14:paraId="1638A71A" w14:textId="44D7311B" w:rsidR="009E4672" w:rsidRDefault="009E4672" w:rsidP="009E4672">
      <w:pPr>
        <w:pStyle w:val="ListParagraph"/>
        <w:numPr>
          <w:ilvl w:val="0"/>
          <w:numId w:val="2"/>
        </w:numPr>
      </w:pPr>
      <w:r w:rsidRPr="009C3811">
        <w:t xml:space="preserve">TRANSACTION LOG backups (or Log Backups) are taken every 5 minutes for the </w:t>
      </w:r>
      <w:r>
        <w:t>user</w:t>
      </w:r>
      <w:r w:rsidRPr="009C3811">
        <w:t xml:space="preserve"> databases</w:t>
      </w:r>
    </w:p>
    <w:p w14:paraId="3DE9FDCB" w14:textId="491340B8" w:rsidR="009E4672" w:rsidRDefault="009E4672" w:rsidP="009E4672">
      <w:pPr>
        <w:ind w:left="360"/>
      </w:pPr>
    </w:p>
    <w:p w14:paraId="02A6B887" w14:textId="70F03C35" w:rsidR="009E4672" w:rsidRDefault="009E4672" w:rsidP="009E4672">
      <w:pPr>
        <w:pStyle w:val="Heading1"/>
      </w:pPr>
      <w:bookmarkStart w:id="5" w:name="_Toc67302922"/>
      <w:r>
        <w:t>Terminology</w:t>
      </w:r>
      <w:bookmarkEnd w:id="5"/>
    </w:p>
    <w:p w14:paraId="4B42B6A3" w14:textId="77777777" w:rsidR="009E4672" w:rsidRPr="009E4672" w:rsidRDefault="009E4672" w:rsidP="009E4672"/>
    <w:p w14:paraId="2565265A" w14:textId="0E7AD049" w:rsidR="009E4672" w:rsidRPr="009C3811" w:rsidRDefault="009E4672" w:rsidP="009E4672">
      <w:r w:rsidRPr="009C3811">
        <w:t>backup testing = testing the backup sets by trying to restore them onto a restore server</w:t>
      </w:r>
      <w:r w:rsidRPr="009C3811">
        <w:br/>
        <w:t>source server = indicates the server where the tested backup was taken</w:t>
      </w:r>
      <w:r w:rsidRPr="009C3811">
        <w:br/>
        <w:t>restore server = indicates the server used to restore the database for the purpose of testing the backup</w:t>
      </w:r>
      <w:r w:rsidR="001634BB">
        <w:t>s and timing the process</w:t>
      </w:r>
      <w:r w:rsidRPr="009C3811">
        <w:br/>
      </w:r>
      <w:r w:rsidR="001634BB">
        <w:t>recovery</w:t>
      </w:r>
      <w:r w:rsidRPr="009C3811">
        <w:t xml:space="preserve"> server = same as restore server</w:t>
      </w:r>
    </w:p>
    <w:p w14:paraId="347D00CB" w14:textId="2820F689" w:rsidR="009E4672" w:rsidRPr="009C3811" w:rsidRDefault="009E4672" w:rsidP="009E4672">
      <w:r w:rsidRPr="009C3811">
        <w:t>backup set = each backup of a database is named a backup set as it may contain more than one backup file in it and it can also hold multiple backup instances of the same type and of the same database</w:t>
      </w:r>
      <w:r w:rsidRPr="009C3811">
        <w:br/>
        <w:t>backup device = native SQL backup files (.BAK files)</w:t>
      </w:r>
      <w:r w:rsidRPr="009C3811">
        <w:br/>
        <w:t>restore location = the drive on the restore server where the required databases will be restored onto</w:t>
      </w:r>
    </w:p>
    <w:p w14:paraId="15FD383B" w14:textId="139EB978" w:rsidR="009E4672" w:rsidRDefault="009E4672" w:rsidP="009E4672"/>
    <w:p w14:paraId="4B3DDFF3" w14:textId="1FC53F53" w:rsidR="009E4672" w:rsidRDefault="009E4672" w:rsidP="009E4672"/>
    <w:p w14:paraId="6D1B2905" w14:textId="5F513F95" w:rsidR="009E4672" w:rsidRDefault="009E4672" w:rsidP="009E4672"/>
    <w:p w14:paraId="4B0114A4" w14:textId="0381A56F" w:rsidR="00BD3112" w:rsidRDefault="00BD3112" w:rsidP="009E4672"/>
    <w:p w14:paraId="45AF1EA9" w14:textId="6A38194D" w:rsidR="00BD3112" w:rsidRPr="009E4672" w:rsidRDefault="003167BC" w:rsidP="009E4672">
      <w:r>
        <w:br w:type="page"/>
      </w:r>
    </w:p>
    <w:p w14:paraId="293655B6" w14:textId="4ACBD2B2" w:rsidR="00C07F9C" w:rsidRDefault="00C07F9C" w:rsidP="00C07F9C">
      <w:pPr>
        <w:pStyle w:val="Heading1"/>
      </w:pPr>
      <w:bookmarkStart w:id="6" w:name="_Toc67302923"/>
      <w:r>
        <w:lastRenderedPageBreak/>
        <w:t>Backup Configurations</w:t>
      </w:r>
      <w:bookmarkEnd w:id="6"/>
    </w:p>
    <w:p w14:paraId="2482E469" w14:textId="77777777" w:rsidR="00C07F9C" w:rsidRDefault="00C07F9C" w:rsidP="00C07F9C">
      <w:pPr>
        <w:pStyle w:val="Heading2"/>
      </w:pPr>
      <w:bookmarkStart w:id="7" w:name="_Toc67302924"/>
      <w:r>
        <w:t>Backup System</w:t>
      </w:r>
      <w:bookmarkEnd w:id="7"/>
    </w:p>
    <w:p w14:paraId="4C8159F3" w14:textId="2B0D5015" w:rsidR="00C07F9C" w:rsidRDefault="00C07F9C" w:rsidP="00C07F9C">
      <w:r>
        <w:t xml:space="preserve">All backups are performed using </w:t>
      </w:r>
      <w:r w:rsidR="005168AB">
        <w:t>Ola Hallengren’s script</w:t>
      </w:r>
      <w:r>
        <w:t xml:space="preserve">, which </w:t>
      </w:r>
      <w:r w:rsidR="005168AB">
        <w:t>is stored in database DBA as “</w:t>
      </w:r>
      <w:r w:rsidR="005168AB" w:rsidRPr="005168AB">
        <w:t>DatabaseBackup</w:t>
      </w:r>
      <w:r w:rsidR="005168AB">
        <w:t>”.</w:t>
      </w:r>
      <w:r w:rsidR="009E4672" w:rsidRPr="009E4672">
        <w:t xml:space="preserve"> Additionally, there's a number of SQL Agent jobs that are used to run the backups as scheduled. The number of jobs is 3 (one for each backup type), but in certain use cases, there may be more than 3 (for example, databases with higher SLAs requiring different schedules or different backup types). The objects making up the framework can be seen in the screenshot below:</w:t>
      </w:r>
    </w:p>
    <w:p w14:paraId="38C612C4" w14:textId="1F2711DE" w:rsidR="00C67ABE" w:rsidRDefault="00C67ABE" w:rsidP="00C07F9C"/>
    <w:p w14:paraId="38E53BE7" w14:textId="75F0248B" w:rsidR="00C67ABE" w:rsidRDefault="00C67ABE" w:rsidP="00C67ABE">
      <w:pPr>
        <w:pStyle w:val="Heading2"/>
      </w:pPr>
      <w:bookmarkStart w:id="8" w:name="_Toc67302925"/>
      <w:r>
        <w:t>Backup objects</w:t>
      </w:r>
      <w:bookmarkEnd w:id="8"/>
    </w:p>
    <w:p w14:paraId="18B6CDBA" w14:textId="37FF1B55" w:rsidR="00C67ABE" w:rsidRDefault="00C67ABE" w:rsidP="00C67ABE"/>
    <w:tbl>
      <w:tblPr>
        <w:tblStyle w:val="TableGrid"/>
        <w:tblW w:w="9535" w:type="dxa"/>
        <w:tblLook w:val="04A0" w:firstRow="1" w:lastRow="0" w:firstColumn="1" w:lastColumn="0" w:noHBand="0" w:noVBand="1"/>
      </w:tblPr>
      <w:tblGrid>
        <w:gridCol w:w="4140"/>
        <w:gridCol w:w="1929"/>
        <w:gridCol w:w="3466"/>
      </w:tblGrid>
      <w:tr w:rsidR="00C67ABE" w14:paraId="777C2EB8" w14:textId="77777777" w:rsidTr="00064149">
        <w:tc>
          <w:tcPr>
            <w:tcW w:w="4140" w:type="dxa"/>
          </w:tcPr>
          <w:p w14:paraId="60413834" w14:textId="33CAD7F7" w:rsidR="00C67ABE" w:rsidRPr="00C67ABE" w:rsidRDefault="00C67ABE" w:rsidP="00C67ABE">
            <w:pPr>
              <w:jc w:val="center"/>
              <w:rPr>
                <w:b/>
                <w:bCs/>
              </w:rPr>
            </w:pPr>
            <w:r w:rsidRPr="00C67ABE">
              <w:rPr>
                <w:b/>
                <w:bCs/>
              </w:rPr>
              <w:t>Object name</w:t>
            </w:r>
          </w:p>
        </w:tc>
        <w:tc>
          <w:tcPr>
            <w:tcW w:w="1929" w:type="dxa"/>
          </w:tcPr>
          <w:p w14:paraId="41160BCA" w14:textId="6B31583A" w:rsidR="00C67ABE" w:rsidRPr="00C67ABE" w:rsidRDefault="00C67ABE" w:rsidP="00C67ABE">
            <w:pPr>
              <w:jc w:val="center"/>
              <w:rPr>
                <w:b/>
                <w:bCs/>
              </w:rPr>
            </w:pPr>
            <w:r w:rsidRPr="00C67ABE">
              <w:rPr>
                <w:b/>
                <w:bCs/>
              </w:rPr>
              <w:t>Object type</w:t>
            </w:r>
          </w:p>
        </w:tc>
        <w:tc>
          <w:tcPr>
            <w:tcW w:w="3466" w:type="dxa"/>
          </w:tcPr>
          <w:p w14:paraId="05CF299D" w14:textId="76B877F9" w:rsidR="00C67ABE" w:rsidRPr="00C67ABE" w:rsidRDefault="00C67ABE" w:rsidP="00C67ABE">
            <w:pPr>
              <w:jc w:val="center"/>
              <w:rPr>
                <w:b/>
                <w:bCs/>
              </w:rPr>
            </w:pPr>
            <w:r w:rsidRPr="00C67ABE">
              <w:rPr>
                <w:b/>
                <w:bCs/>
              </w:rPr>
              <w:t>Description</w:t>
            </w:r>
          </w:p>
        </w:tc>
      </w:tr>
      <w:tr w:rsidR="00C67ABE" w14:paraId="1A290105" w14:textId="77777777" w:rsidTr="00064149">
        <w:tc>
          <w:tcPr>
            <w:tcW w:w="4140" w:type="dxa"/>
          </w:tcPr>
          <w:p w14:paraId="100B7A90" w14:textId="7F28CFA5" w:rsidR="00C67ABE" w:rsidRPr="00C67ABE" w:rsidRDefault="00C67ABE" w:rsidP="00C67ABE">
            <w:pPr>
              <w:rPr>
                <w:sz w:val="20"/>
                <w:szCs w:val="20"/>
              </w:rPr>
            </w:pPr>
            <w:r w:rsidRPr="00C67ABE">
              <w:rPr>
                <w:sz w:val="20"/>
                <w:szCs w:val="20"/>
              </w:rPr>
              <w:t>[dbo].[CommandLog]</w:t>
            </w:r>
          </w:p>
        </w:tc>
        <w:tc>
          <w:tcPr>
            <w:tcW w:w="1929" w:type="dxa"/>
          </w:tcPr>
          <w:p w14:paraId="2369B0B8" w14:textId="751938CF" w:rsidR="00C67ABE" w:rsidRPr="00C67ABE" w:rsidRDefault="00C67ABE" w:rsidP="00C67ABE">
            <w:pPr>
              <w:rPr>
                <w:sz w:val="20"/>
                <w:szCs w:val="20"/>
              </w:rPr>
            </w:pPr>
            <w:r w:rsidRPr="00C67ABE">
              <w:rPr>
                <w:sz w:val="20"/>
                <w:szCs w:val="20"/>
              </w:rPr>
              <w:t>Table</w:t>
            </w:r>
          </w:p>
        </w:tc>
        <w:tc>
          <w:tcPr>
            <w:tcW w:w="3466" w:type="dxa"/>
          </w:tcPr>
          <w:p w14:paraId="28AD447C" w14:textId="62421BEE" w:rsidR="00C67ABE" w:rsidRPr="00C67ABE" w:rsidRDefault="00C67ABE" w:rsidP="00C67ABE">
            <w:pPr>
              <w:rPr>
                <w:sz w:val="20"/>
                <w:szCs w:val="20"/>
              </w:rPr>
            </w:pPr>
            <w:r>
              <w:rPr>
                <w:sz w:val="20"/>
                <w:szCs w:val="20"/>
              </w:rPr>
              <w:t>Logs every command that is executed for each backup.</w:t>
            </w:r>
          </w:p>
        </w:tc>
      </w:tr>
      <w:tr w:rsidR="00C67ABE" w14:paraId="6AD6DC3C" w14:textId="77777777" w:rsidTr="00064149">
        <w:tc>
          <w:tcPr>
            <w:tcW w:w="4140" w:type="dxa"/>
          </w:tcPr>
          <w:p w14:paraId="3218EA98" w14:textId="3AFADBA6" w:rsidR="00C67ABE" w:rsidRPr="00C67ABE" w:rsidRDefault="00C67ABE" w:rsidP="00C67ABE">
            <w:pPr>
              <w:rPr>
                <w:sz w:val="20"/>
                <w:szCs w:val="20"/>
              </w:rPr>
            </w:pPr>
            <w:r w:rsidRPr="00C67ABE">
              <w:rPr>
                <w:sz w:val="20"/>
                <w:szCs w:val="20"/>
              </w:rPr>
              <w:t>[dbo].[dba_EventLog]</w:t>
            </w:r>
          </w:p>
        </w:tc>
        <w:tc>
          <w:tcPr>
            <w:tcW w:w="1929" w:type="dxa"/>
          </w:tcPr>
          <w:p w14:paraId="00EC9187" w14:textId="34FBBCFE" w:rsidR="00C67ABE" w:rsidRPr="00C67ABE" w:rsidRDefault="00C67ABE" w:rsidP="00C67ABE">
            <w:pPr>
              <w:rPr>
                <w:sz w:val="20"/>
                <w:szCs w:val="20"/>
              </w:rPr>
            </w:pPr>
            <w:r w:rsidRPr="00C67ABE">
              <w:rPr>
                <w:sz w:val="20"/>
                <w:szCs w:val="20"/>
              </w:rPr>
              <w:t>Table</w:t>
            </w:r>
          </w:p>
        </w:tc>
        <w:tc>
          <w:tcPr>
            <w:tcW w:w="3466" w:type="dxa"/>
          </w:tcPr>
          <w:p w14:paraId="0E97A663" w14:textId="5E77F065" w:rsidR="00C67ABE" w:rsidRPr="00C67ABE" w:rsidRDefault="00C67ABE" w:rsidP="00C67ABE">
            <w:pPr>
              <w:rPr>
                <w:sz w:val="20"/>
                <w:szCs w:val="20"/>
              </w:rPr>
            </w:pPr>
            <w:r>
              <w:rPr>
                <w:sz w:val="20"/>
                <w:szCs w:val="20"/>
              </w:rPr>
              <w:t>Logs every error that occurs in the backup process.</w:t>
            </w:r>
          </w:p>
        </w:tc>
      </w:tr>
      <w:tr w:rsidR="00C67ABE" w14:paraId="22A3CCA4" w14:textId="77777777" w:rsidTr="00064149">
        <w:tc>
          <w:tcPr>
            <w:tcW w:w="4140" w:type="dxa"/>
          </w:tcPr>
          <w:p w14:paraId="4FCBDEF2" w14:textId="2DC71E1A" w:rsidR="00C67ABE" w:rsidRPr="00C67ABE" w:rsidRDefault="00C67ABE" w:rsidP="00C67ABE">
            <w:pPr>
              <w:rPr>
                <w:sz w:val="20"/>
                <w:szCs w:val="20"/>
              </w:rPr>
            </w:pPr>
            <w:r w:rsidRPr="00C67ABE">
              <w:rPr>
                <w:sz w:val="20"/>
                <w:szCs w:val="20"/>
              </w:rPr>
              <w:t>[dbo].[DatabaseBackup]</w:t>
            </w:r>
          </w:p>
        </w:tc>
        <w:tc>
          <w:tcPr>
            <w:tcW w:w="1929" w:type="dxa"/>
          </w:tcPr>
          <w:p w14:paraId="5B34D6C9" w14:textId="1A0F44FF" w:rsidR="00C67ABE" w:rsidRPr="00C67ABE" w:rsidRDefault="00C67ABE" w:rsidP="00C67ABE">
            <w:pPr>
              <w:rPr>
                <w:sz w:val="20"/>
                <w:szCs w:val="20"/>
              </w:rPr>
            </w:pPr>
            <w:r w:rsidRPr="00C67ABE">
              <w:rPr>
                <w:sz w:val="20"/>
                <w:szCs w:val="20"/>
              </w:rPr>
              <w:t>Stored Procedure</w:t>
            </w:r>
          </w:p>
        </w:tc>
        <w:tc>
          <w:tcPr>
            <w:tcW w:w="3466" w:type="dxa"/>
          </w:tcPr>
          <w:p w14:paraId="1520B3F0" w14:textId="3ADC7E73" w:rsidR="00C67ABE" w:rsidRPr="00C67ABE" w:rsidRDefault="00C67ABE" w:rsidP="00C67ABE">
            <w:pPr>
              <w:rPr>
                <w:sz w:val="20"/>
                <w:szCs w:val="20"/>
              </w:rPr>
            </w:pPr>
            <w:r>
              <w:rPr>
                <w:sz w:val="20"/>
                <w:szCs w:val="20"/>
              </w:rPr>
              <w:t>Ola Hallengren’s backup script.</w:t>
            </w:r>
          </w:p>
        </w:tc>
      </w:tr>
      <w:tr w:rsidR="00C67ABE" w14:paraId="10E2A8CB" w14:textId="77777777" w:rsidTr="00064149">
        <w:tc>
          <w:tcPr>
            <w:tcW w:w="4140" w:type="dxa"/>
          </w:tcPr>
          <w:p w14:paraId="00EE69E0" w14:textId="18AB4EEF" w:rsidR="00C67ABE" w:rsidRPr="00C67ABE" w:rsidRDefault="00C67ABE" w:rsidP="00C67ABE">
            <w:pPr>
              <w:rPr>
                <w:sz w:val="20"/>
                <w:szCs w:val="20"/>
              </w:rPr>
            </w:pPr>
            <w:r w:rsidRPr="00C67ABE">
              <w:rPr>
                <w:sz w:val="20"/>
                <w:szCs w:val="20"/>
              </w:rPr>
              <w:t>[dbo].[DatabaseBackupDBA]</w:t>
            </w:r>
          </w:p>
        </w:tc>
        <w:tc>
          <w:tcPr>
            <w:tcW w:w="1929" w:type="dxa"/>
          </w:tcPr>
          <w:p w14:paraId="556075FD" w14:textId="756D8576" w:rsidR="00C67ABE" w:rsidRPr="00C67ABE" w:rsidRDefault="00C67ABE" w:rsidP="00C67ABE">
            <w:pPr>
              <w:rPr>
                <w:sz w:val="20"/>
                <w:szCs w:val="20"/>
              </w:rPr>
            </w:pPr>
            <w:r w:rsidRPr="00C67ABE">
              <w:rPr>
                <w:sz w:val="20"/>
                <w:szCs w:val="20"/>
              </w:rPr>
              <w:t>Stored Procedure</w:t>
            </w:r>
          </w:p>
        </w:tc>
        <w:tc>
          <w:tcPr>
            <w:tcW w:w="3466" w:type="dxa"/>
          </w:tcPr>
          <w:p w14:paraId="709B4CEA" w14:textId="1ACDCBB6" w:rsidR="00C67ABE" w:rsidRPr="00C67ABE" w:rsidRDefault="00C67ABE" w:rsidP="00C67ABE">
            <w:pPr>
              <w:rPr>
                <w:sz w:val="20"/>
                <w:szCs w:val="20"/>
              </w:rPr>
            </w:pPr>
            <w:r>
              <w:rPr>
                <w:sz w:val="20"/>
                <w:szCs w:val="20"/>
              </w:rPr>
              <w:t>Implements Ola’s script in this environment.</w:t>
            </w:r>
          </w:p>
        </w:tc>
      </w:tr>
      <w:tr w:rsidR="00C67ABE" w14:paraId="67C2CF03" w14:textId="77777777" w:rsidTr="00064149">
        <w:tc>
          <w:tcPr>
            <w:tcW w:w="4140" w:type="dxa"/>
          </w:tcPr>
          <w:p w14:paraId="627229EB" w14:textId="08668EE3" w:rsidR="00C67ABE" w:rsidRPr="00C67ABE" w:rsidRDefault="00C67ABE" w:rsidP="00C67ABE">
            <w:pPr>
              <w:rPr>
                <w:sz w:val="20"/>
                <w:szCs w:val="20"/>
              </w:rPr>
            </w:pPr>
            <w:r w:rsidRPr="00C67ABE">
              <w:rPr>
                <w:sz w:val="20"/>
                <w:szCs w:val="20"/>
              </w:rPr>
              <w:t>[dbo].[dba_Backup_Generate_Restore_Scripts]</w:t>
            </w:r>
          </w:p>
        </w:tc>
        <w:tc>
          <w:tcPr>
            <w:tcW w:w="1929" w:type="dxa"/>
          </w:tcPr>
          <w:p w14:paraId="50BF02B9" w14:textId="08D91733" w:rsidR="00C67ABE" w:rsidRPr="00C67ABE" w:rsidRDefault="00C67ABE" w:rsidP="00C67ABE">
            <w:pPr>
              <w:rPr>
                <w:sz w:val="20"/>
                <w:szCs w:val="20"/>
              </w:rPr>
            </w:pPr>
            <w:r w:rsidRPr="00C67ABE">
              <w:rPr>
                <w:sz w:val="20"/>
                <w:szCs w:val="20"/>
              </w:rPr>
              <w:t>Stored Procedure</w:t>
            </w:r>
          </w:p>
        </w:tc>
        <w:tc>
          <w:tcPr>
            <w:tcW w:w="3466" w:type="dxa"/>
          </w:tcPr>
          <w:p w14:paraId="4AD851B1" w14:textId="1E485D79" w:rsidR="00C67ABE" w:rsidRPr="00C67ABE" w:rsidRDefault="00C67ABE" w:rsidP="00C67ABE">
            <w:pPr>
              <w:rPr>
                <w:sz w:val="20"/>
                <w:szCs w:val="20"/>
              </w:rPr>
            </w:pPr>
            <w:r>
              <w:rPr>
                <w:sz w:val="20"/>
                <w:szCs w:val="20"/>
              </w:rPr>
              <w:t xml:space="preserve">Creates a script </w:t>
            </w:r>
            <w:r w:rsidR="003116BD">
              <w:rPr>
                <w:sz w:val="20"/>
                <w:szCs w:val="20"/>
              </w:rPr>
              <w:t>on NAS that can be used to restore a database in case of disaster.</w:t>
            </w:r>
          </w:p>
        </w:tc>
      </w:tr>
      <w:tr w:rsidR="001634BB" w14:paraId="3269AC24" w14:textId="77777777" w:rsidTr="00064149">
        <w:tc>
          <w:tcPr>
            <w:tcW w:w="4140" w:type="dxa"/>
          </w:tcPr>
          <w:p w14:paraId="0BB1EBFB" w14:textId="738D7A96" w:rsidR="001634BB" w:rsidRPr="00C67ABE" w:rsidRDefault="001634BB" w:rsidP="00C67ABE">
            <w:pPr>
              <w:rPr>
                <w:sz w:val="20"/>
                <w:szCs w:val="20"/>
              </w:rPr>
            </w:pPr>
            <w:r w:rsidRPr="001634BB">
              <w:rPr>
                <w:sz w:val="20"/>
                <w:szCs w:val="20"/>
              </w:rPr>
              <w:t>[dbo].[DatabaseIntegrityCheck]</w:t>
            </w:r>
          </w:p>
        </w:tc>
        <w:tc>
          <w:tcPr>
            <w:tcW w:w="1929" w:type="dxa"/>
          </w:tcPr>
          <w:p w14:paraId="43B6A70B" w14:textId="749FCBDC" w:rsidR="001634BB" w:rsidRPr="00C67ABE" w:rsidRDefault="001634BB" w:rsidP="00C67ABE">
            <w:pPr>
              <w:rPr>
                <w:sz w:val="20"/>
                <w:szCs w:val="20"/>
              </w:rPr>
            </w:pPr>
            <w:r>
              <w:rPr>
                <w:sz w:val="20"/>
                <w:szCs w:val="20"/>
              </w:rPr>
              <w:t>Stored Procedure</w:t>
            </w:r>
          </w:p>
        </w:tc>
        <w:tc>
          <w:tcPr>
            <w:tcW w:w="3466" w:type="dxa"/>
          </w:tcPr>
          <w:p w14:paraId="513326F0" w14:textId="40B4ED70" w:rsidR="001634BB" w:rsidRDefault="00A50AEE" w:rsidP="00C67ABE">
            <w:pPr>
              <w:rPr>
                <w:sz w:val="20"/>
                <w:szCs w:val="20"/>
              </w:rPr>
            </w:pPr>
            <w:r>
              <w:rPr>
                <w:sz w:val="20"/>
                <w:szCs w:val="20"/>
              </w:rPr>
              <w:t>A script that performs data integrity check for databases.</w:t>
            </w:r>
          </w:p>
        </w:tc>
      </w:tr>
      <w:tr w:rsidR="000127CF" w14:paraId="2776C329" w14:textId="77777777" w:rsidTr="00064149">
        <w:tc>
          <w:tcPr>
            <w:tcW w:w="4140" w:type="dxa"/>
          </w:tcPr>
          <w:p w14:paraId="23BB3543" w14:textId="015B3A19" w:rsidR="000127CF" w:rsidRPr="001634BB" w:rsidRDefault="000127CF" w:rsidP="00C67ABE">
            <w:pPr>
              <w:rPr>
                <w:sz w:val="20"/>
                <w:szCs w:val="20"/>
              </w:rPr>
            </w:pPr>
            <w:r w:rsidRPr="000127CF">
              <w:rPr>
                <w:sz w:val="20"/>
                <w:szCs w:val="20"/>
              </w:rPr>
              <w:t>[dbo].[usp_MailFinishJob]</w:t>
            </w:r>
          </w:p>
        </w:tc>
        <w:tc>
          <w:tcPr>
            <w:tcW w:w="1929" w:type="dxa"/>
          </w:tcPr>
          <w:p w14:paraId="5FF7196A" w14:textId="03E5C8AB" w:rsidR="000127CF" w:rsidRDefault="000127CF" w:rsidP="00C67ABE">
            <w:pPr>
              <w:rPr>
                <w:sz w:val="20"/>
                <w:szCs w:val="20"/>
              </w:rPr>
            </w:pPr>
            <w:r>
              <w:rPr>
                <w:sz w:val="20"/>
                <w:szCs w:val="20"/>
              </w:rPr>
              <w:t>Stored Procedure</w:t>
            </w:r>
          </w:p>
        </w:tc>
        <w:tc>
          <w:tcPr>
            <w:tcW w:w="3466" w:type="dxa"/>
          </w:tcPr>
          <w:p w14:paraId="2596DBB0" w14:textId="36713A98" w:rsidR="000127CF" w:rsidRDefault="000127CF" w:rsidP="00C67ABE">
            <w:pPr>
              <w:rPr>
                <w:sz w:val="20"/>
                <w:szCs w:val="20"/>
              </w:rPr>
            </w:pPr>
            <w:r>
              <w:rPr>
                <w:sz w:val="20"/>
                <w:szCs w:val="20"/>
              </w:rPr>
              <w:t>Send a mail when a job</w:t>
            </w:r>
            <w:r w:rsidR="00AD6620">
              <w:rPr>
                <w:sz w:val="20"/>
                <w:szCs w:val="20"/>
              </w:rPr>
              <w:t xml:space="preserve"> finishes with the details of </w:t>
            </w:r>
            <w:r w:rsidR="00064149">
              <w:rPr>
                <w:sz w:val="20"/>
                <w:szCs w:val="20"/>
              </w:rPr>
              <w:t>its</w:t>
            </w:r>
            <w:r w:rsidR="00AD6620">
              <w:rPr>
                <w:sz w:val="20"/>
                <w:szCs w:val="20"/>
              </w:rPr>
              <w:t xml:space="preserve"> execution.</w:t>
            </w:r>
          </w:p>
        </w:tc>
      </w:tr>
      <w:tr w:rsidR="00AD6620" w14:paraId="2476A7B3" w14:textId="77777777" w:rsidTr="00064149">
        <w:tc>
          <w:tcPr>
            <w:tcW w:w="4140" w:type="dxa"/>
          </w:tcPr>
          <w:p w14:paraId="5381CBBC" w14:textId="6491FA6D" w:rsidR="00AD6620" w:rsidRPr="000127CF" w:rsidRDefault="00AD6620" w:rsidP="00C67ABE">
            <w:pPr>
              <w:rPr>
                <w:sz w:val="20"/>
                <w:szCs w:val="20"/>
              </w:rPr>
            </w:pPr>
            <w:r>
              <w:rPr>
                <w:sz w:val="20"/>
                <w:szCs w:val="20"/>
              </w:rPr>
              <w:t>[</w:t>
            </w:r>
            <w:r w:rsidRPr="00AD6620">
              <w:rPr>
                <w:sz w:val="20"/>
                <w:szCs w:val="20"/>
              </w:rPr>
              <w:t>dbo</w:t>
            </w:r>
            <w:r>
              <w:rPr>
                <w:sz w:val="20"/>
                <w:szCs w:val="20"/>
              </w:rPr>
              <w:t>][</w:t>
            </w:r>
            <w:r w:rsidRPr="00AD6620">
              <w:rPr>
                <w:sz w:val="20"/>
                <w:szCs w:val="20"/>
              </w:rPr>
              <w:t>.IndexOptimize</w:t>
            </w:r>
            <w:r>
              <w:rPr>
                <w:sz w:val="20"/>
                <w:szCs w:val="20"/>
              </w:rPr>
              <w:t>]</w:t>
            </w:r>
          </w:p>
        </w:tc>
        <w:tc>
          <w:tcPr>
            <w:tcW w:w="1929" w:type="dxa"/>
          </w:tcPr>
          <w:p w14:paraId="3571C596" w14:textId="1A44C15A" w:rsidR="00AD6620" w:rsidRDefault="00AD6620" w:rsidP="00C67ABE">
            <w:pPr>
              <w:rPr>
                <w:sz w:val="20"/>
                <w:szCs w:val="20"/>
              </w:rPr>
            </w:pPr>
            <w:r>
              <w:rPr>
                <w:sz w:val="20"/>
                <w:szCs w:val="20"/>
              </w:rPr>
              <w:t>Stored Procedure</w:t>
            </w:r>
          </w:p>
        </w:tc>
        <w:tc>
          <w:tcPr>
            <w:tcW w:w="3466" w:type="dxa"/>
          </w:tcPr>
          <w:p w14:paraId="68B5E09C" w14:textId="3E2A213C" w:rsidR="00AD6620" w:rsidRDefault="00AD6620" w:rsidP="00C67ABE">
            <w:pPr>
              <w:rPr>
                <w:sz w:val="20"/>
                <w:szCs w:val="20"/>
              </w:rPr>
            </w:pPr>
            <w:r>
              <w:rPr>
                <w:sz w:val="20"/>
                <w:szCs w:val="20"/>
              </w:rPr>
              <w:t>Performs index maintenance (rebuild and reorganize).</w:t>
            </w:r>
          </w:p>
        </w:tc>
      </w:tr>
      <w:tr w:rsidR="00C67ABE" w14:paraId="731C4D4F" w14:textId="77777777" w:rsidTr="00064149">
        <w:tc>
          <w:tcPr>
            <w:tcW w:w="4140" w:type="dxa"/>
          </w:tcPr>
          <w:p w14:paraId="378C8C85" w14:textId="21DD5E55" w:rsidR="00C67ABE" w:rsidRPr="00C67ABE" w:rsidRDefault="00C67ABE" w:rsidP="00C67ABE">
            <w:pPr>
              <w:rPr>
                <w:sz w:val="20"/>
                <w:szCs w:val="20"/>
              </w:rPr>
            </w:pPr>
            <w:r w:rsidRPr="00C67ABE">
              <w:rPr>
                <w:sz w:val="20"/>
                <w:szCs w:val="20"/>
              </w:rPr>
              <w:t>[DBA - AXS_LogBackup 5 min]</w:t>
            </w:r>
          </w:p>
        </w:tc>
        <w:tc>
          <w:tcPr>
            <w:tcW w:w="1929" w:type="dxa"/>
          </w:tcPr>
          <w:p w14:paraId="25F78968" w14:textId="18D1C317" w:rsidR="00C67ABE" w:rsidRPr="00C67ABE" w:rsidRDefault="00C67ABE" w:rsidP="00C67ABE">
            <w:pPr>
              <w:rPr>
                <w:sz w:val="20"/>
                <w:szCs w:val="20"/>
              </w:rPr>
            </w:pPr>
            <w:r w:rsidRPr="00C67ABE">
              <w:rPr>
                <w:sz w:val="20"/>
                <w:szCs w:val="20"/>
              </w:rPr>
              <w:t>Job</w:t>
            </w:r>
          </w:p>
        </w:tc>
        <w:tc>
          <w:tcPr>
            <w:tcW w:w="3466" w:type="dxa"/>
          </w:tcPr>
          <w:p w14:paraId="245F3260" w14:textId="1348C2D5" w:rsidR="00C67ABE" w:rsidRPr="00C67ABE" w:rsidRDefault="003116BD" w:rsidP="00C67ABE">
            <w:pPr>
              <w:rPr>
                <w:sz w:val="20"/>
                <w:szCs w:val="20"/>
              </w:rPr>
            </w:pPr>
            <w:r>
              <w:rPr>
                <w:sz w:val="20"/>
                <w:szCs w:val="20"/>
              </w:rPr>
              <w:t xml:space="preserve">The </w:t>
            </w:r>
            <w:r w:rsidR="00A50AEE">
              <w:rPr>
                <w:sz w:val="20"/>
                <w:szCs w:val="20"/>
              </w:rPr>
              <w:t>log backup job.</w:t>
            </w:r>
          </w:p>
        </w:tc>
      </w:tr>
      <w:tr w:rsidR="00C67ABE" w14:paraId="098102E8" w14:textId="77777777" w:rsidTr="00064149">
        <w:tc>
          <w:tcPr>
            <w:tcW w:w="4140" w:type="dxa"/>
          </w:tcPr>
          <w:p w14:paraId="1FCED7FF" w14:textId="6659E024" w:rsidR="00C67ABE" w:rsidRPr="00C67ABE" w:rsidRDefault="00C67ABE" w:rsidP="00C67ABE">
            <w:pPr>
              <w:rPr>
                <w:sz w:val="20"/>
                <w:szCs w:val="20"/>
              </w:rPr>
            </w:pPr>
            <w:r w:rsidRPr="00C67ABE">
              <w:rPr>
                <w:sz w:val="20"/>
                <w:szCs w:val="20"/>
              </w:rPr>
              <w:t>[DBA - AXS_Mentenanta L-V, D]</w:t>
            </w:r>
          </w:p>
        </w:tc>
        <w:tc>
          <w:tcPr>
            <w:tcW w:w="1929" w:type="dxa"/>
          </w:tcPr>
          <w:p w14:paraId="5D4114B2" w14:textId="36182F45" w:rsidR="00C67ABE" w:rsidRPr="00C67ABE" w:rsidRDefault="00C67ABE" w:rsidP="00C67ABE">
            <w:pPr>
              <w:rPr>
                <w:sz w:val="20"/>
                <w:szCs w:val="20"/>
              </w:rPr>
            </w:pPr>
            <w:r w:rsidRPr="00C67ABE">
              <w:rPr>
                <w:sz w:val="20"/>
                <w:szCs w:val="20"/>
              </w:rPr>
              <w:t>Job</w:t>
            </w:r>
          </w:p>
        </w:tc>
        <w:tc>
          <w:tcPr>
            <w:tcW w:w="3466" w:type="dxa"/>
          </w:tcPr>
          <w:p w14:paraId="24C3E04F" w14:textId="31FF0ED4" w:rsidR="00C67ABE" w:rsidRPr="00C67ABE" w:rsidRDefault="00A50AEE" w:rsidP="00C67ABE">
            <w:pPr>
              <w:rPr>
                <w:sz w:val="20"/>
                <w:szCs w:val="20"/>
              </w:rPr>
            </w:pPr>
            <w:r>
              <w:rPr>
                <w:sz w:val="20"/>
                <w:szCs w:val="20"/>
              </w:rPr>
              <w:t>The full sys + diff user backup job</w:t>
            </w:r>
          </w:p>
        </w:tc>
      </w:tr>
      <w:tr w:rsidR="00C67ABE" w14:paraId="65CCBA80" w14:textId="77777777" w:rsidTr="00064149">
        <w:tc>
          <w:tcPr>
            <w:tcW w:w="4140" w:type="dxa"/>
          </w:tcPr>
          <w:p w14:paraId="2014835B" w14:textId="3B74B3CA" w:rsidR="00C67ABE" w:rsidRPr="00C67ABE" w:rsidRDefault="00C67ABE" w:rsidP="00C67ABE">
            <w:pPr>
              <w:rPr>
                <w:sz w:val="20"/>
                <w:szCs w:val="20"/>
              </w:rPr>
            </w:pPr>
            <w:r w:rsidRPr="00C67ABE">
              <w:rPr>
                <w:sz w:val="20"/>
                <w:szCs w:val="20"/>
              </w:rPr>
              <w:t>[DBA - AXS_Mentenanta S]</w:t>
            </w:r>
          </w:p>
        </w:tc>
        <w:tc>
          <w:tcPr>
            <w:tcW w:w="1929" w:type="dxa"/>
          </w:tcPr>
          <w:p w14:paraId="4E000789" w14:textId="24F83FAE" w:rsidR="00C67ABE" w:rsidRPr="00C67ABE" w:rsidRDefault="00C67ABE" w:rsidP="00C67ABE">
            <w:pPr>
              <w:rPr>
                <w:sz w:val="20"/>
                <w:szCs w:val="20"/>
              </w:rPr>
            </w:pPr>
            <w:r w:rsidRPr="00C67ABE">
              <w:rPr>
                <w:sz w:val="20"/>
                <w:szCs w:val="20"/>
              </w:rPr>
              <w:t>Job</w:t>
            </w:r>
          </w:p>
        </w:tc>
        <w:tc>
          <w:tcPr>
            <w:tcW w:w="3466" w:type="dxa"/>
          </w:tcPr>
          <w:p w14:paraId="722DE590" w14:textId="56DB4106" w:rsidR="00C67ABE" w:rsidRPr="00C67ABE" w:rsidRDefault="00A50AEE" w:rsidP="00C67ABE">
            <w:pPr>
              <w:rPr>
                <w:sz w:val="20"/>
                <w:szCs w:val="20"/>
              </w:rPr>
            </w:pPr>
            <w:r>
              <w:rPr>
                <w:sz w:val="20"/>
                <w:szCs w:val="20"/>
              </w:rPr>
              <w:t xml:space="preserve">The full </w:t>
            </w:r>
            <w:r w:rsidR="003167BC">
              <w:rPr>
                <w:sz w:val="20"/>
                <w:szCs w:val="20"/>
              </w:rPr>
              <w:t xml:space="preserve">backup </w:t>
            </w:r>
            <w:r>
              <w:rPr>
                <w:sz w:val="20"/>
                <w:szCs w:val="20"/>
              </w:rPr>
              <w:t>job</w:t>
            </w:r>
            <w:r w:rsidR="003167BC">
              <w:rPr>
                <w:sz w:val="20"/>
                <w:szCs w:val="20"/>
              </w:rPr>
              <w:t xml:space="preserve"> for all databases</w:t>
            </w:r>
          </w:p>
        </w:tc>
      </w:tr>
    </w:tbl>
    <w:p w14:paraId="50C85FA6" w14:textId="77777777" w:rsidR="00C67ABE" w:rsidRPr="00C67ABE" w:rsidRDefault="00C67ABE" w:rsidP="00C67ABE"/>
    <w:p w14:paraId="0B6FC651" w14:textId="77777777" w:rsidR="003167BC" w:rsidRDefault="003167BC">
      <w:pPr>
        <w:rPr>
          <w:rFonts w:asciiTheme="majorHAnsi" w:eastAsiaTheme="majorEastAsia" w:hAnsiTheme="majorHAnsi" w:cstheme="majorBidi"/>
          <w:b/>
          <w:bCs/>
          <w:color w:val="4F81BD" w:themeColor="accent1"/>
          <w:sz w:val="26"/>
          <w:szCs w:val="26"/>
        </w:rPr>
      </w:pPr>
      <w:r>
        <w:br w:type="page"/>
      </w:r>
    </w:p>
    <w:p w14:paraId="196495E6" w14:textId="345A68B5" w:rsidR="005020A8" w:rsidRDefault="005020A8" w:rsidP="005020A8">
      <w:pPr>
        <w:pStyle w:val="Heading2"/>
      </w:pPr>
      <w:bookmarkStart w:id="9" w:name="_Toc67302926"/>
      <w:r>
        <w:lastRenderedPageBreak/>
        <w:t>Backup Jobs</w:t>
      </w:r>
      <w:bookmarkEnd w:id="9"/>
    </w:p>
    <w:p w14:paraId="74A59901" w14:textId="0FEBBF64" w:rsidR="00AD6620" w:rsidRDefault="00AD6620" w:rsidP="00AD6620"/>
    <w:p w14:paraId="621A14E6" w14:textId="77777777" w:rsidR="00AD6620" w:rsidRPr="00AD6620" w:rsidRDefault="00AD6620" w:rsidP="00AD6620"/>
    <w:p w14:paraId="42D74B22" w14:textId="4BE20EC9" w:rsidR="00C07F9C" w:rsidRDefault="005020A8">
      <w:r>
        <w:t xml:space="preserve">The following backup jobs are configured. Targets are then added to the matching job to enable backups. </w:t>
      </w:r>
    </w:p>
    <w:p w14:paraId="3A5E1035" w14:textId="46CB4136" w:rsidR="00153B40" w:rsidRDefault="00153B40">
      <w:r>
        <w:rPr>
          <w:noProof/>
        </w:rPr>
        <mc:AlternateContent>
          <mc:Choice Requires="wpg">
            <w:drawing>
              <wp:inline distT="0" distB="0" distL="0" distR="0" wp14:anchorId="7E919DF6" wp14:editId="658E1669">
                <wp:extent cx="3267075" cy="2400300"/>
                <wp:effectExtent l="0" t="0" r="9525" b="0"/>
                <wp:docPr id="6" name="Group 6"/>
                <wp:cNvGraphicFramePr/>
                <a:graphic xmlns:a="http://schemas.openxmlformats.org/drawingml/2006/main">
                  <a:graphicData uri="http://schemas.microsoft.com/office/word/2010/wordprocessingGroup">
                    <wpg:wgp>
                      <wpg:cNvGrpSpPr/>
                      <wpg:grpSpPr>
                        <a:xfrm>
                          <a:off x="0" y="0"/>
                          <a:ext cx="3267075" cy="2400300"/>
                          <a:chOff x="0" y="0"/>
                          <a:chExt cx="3267075" cy="2400300"/>
                        </a:xfrm>
                      </wpg:grpSpPr>
                      <pic:pic xmlns:pic="http://schemas.openxmlformats.org/drawingml/2006/picture">
                        <pic:nvPicPr>
                          <pic:cNvPr id="1" name="Picture 1"/>
                          <pic:cNvPicPr>
                            <a:picLocks noChangeAspect="1"/>
                          </pic:cNvPicPr>
                        </pic:nvPicPr>
                        <pic:blipFill>
                          <a:blip r:embed="rId8"/>
                          <a:stretch>
                            <a:fillRect/>
                          </a:stretch>
                        </pic:blipFill>
                        <pic:spPr>
                          <a:xfrm>
                            <a:off x="0" y="0"/>
                            <a:ext cx="3267075" cy="2400300"/>
                          </a:xfrm>
                          <a:prstGeom prst="rect">
                            <a:avLst/>
                          </a:prstGeom>
                        </pic:spPr>
                      </pic:pic>
                      <wps:wsp>
                        <wps:cNvPr id="2" name="Rectangle 2"/>
                        <wps:cNvSpPr/>
                        <wps:spPr>
                          <a:xfrm>
                            <a:off x="533400" y="352425"/>
                            <a:ext cx="1733550" cy="171450"/>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533400" y="1038225"/>
                            <a:ext cx="1733550" cy="171450"/>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533400" y="695325"/>
                            <a:ext cx="1733550" cy="171450"/>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40C9603" id="Group 6" o:spid="_x0000_s1026" style="width:257.25pt;height:189pt;mso-position-horizontal-relative:char;mso-position-vertical-relative:line" coordsize="32670,240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2670;height:240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">
                  <v:imagedata r:id="rId9" o:title=""/>
                </v:shape>
                <v:rect id="Rectangle 2" o:spid="_x0000_s1028" style="position:absolute;left:5334;top:3524;width:1733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" filled="f" strokecolor="red">
                  <v:shadow on="t" color="black" opacity="22937f" origin=",.5" offset="0,.63889mm"/>
                </v:rect>
                <v:rect id="Rectangle 3" o:spid="_x0000_s1029" style="position:absolute;left:5334;top:10382;width:1733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" filled="f" strokecolor="red">
                  <v:shadow on="t" color="black" opacity="22937f" origin=",.5" offset="0,.63889mm"/>
                </v:rect>
                <v:rect id="Rectangle 4" o:spid="_x0000_s1030" style="position:absolute;left:5334;top:6953;width:1733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" filled="f" strokecolor="red">
                  <v:shadow on="t" color="black" opacity="22937f" origin=",.5" offset="0,.63889mm"/>
                </v:rect>
                <w10:anchorlock/>
              </v:group>
            </w:pict>
          </mc:Fallback>
        </mc:AlternateContent>
      </w:r>
    </w:p>
    <w:p w14:paraId="586A2221" w14:textId="632D8AD5" w:rsidR="005020A8" w:rsidRDefault="005168AB" w:rsidP="002A5335">
      <w:pPr>
        <w:pStyle w:val="Heading3"/>
        <w:ind w:left="720"/>
      </w:pPr>
      <w:bookmarkStart w:id="10" w:name="_Toc67302927"/>
      <w:r>
        <w:t>Log</w:t>
      </w:r>
      <w:r w:rsidR="005020A8">
        <w:t xml:space="preserve"> Backup</w:t>
      </w:r>
      <w:r w:rsidR="00376449">
        <w:t xml:space="preserve"> (</w:t>
      </w:r>
      <w:r w:rsidR="00376449" w:rsidRPr="00376449">
        <w:t>DBA - AXS_LogBackup 5 min</w:t>
      </w:r>
      <w:r w:rsidR="00376449">
        <w:t>)</w:t>
      </w:r>
      <w:bookmarkEnd w:id="10"/>
    </w:p>
    <w:p w14:paraId="7AAC3077" w14:textId="12E4D26C" w:rsidR="005020A8" w:rsidRDefault="0052491D" w:rsidP="002A5335">
      <w:pPr>
        <w:ind w:left="720"/>
      </w:pPr>
      <w:r>
        <w:t>Log b</w:t>
      </w:r>
      <w:r w:rsidR="005020A8">
        <w:t xml:space="preserve">ackups are performed </w:t>
      </w:r>
      <w:r w:rsidR="005168AB">
        <w:t>every five minutes for each user database</w:t>
      </w:r>
      <w:r w:rsidR="006C0FEB">
        <w:t xml:space="preserve"> </w:t>
      </w:r>
      <w:r w:rsidR="005020A8">
        <w:t>and written to</w:t>
      </w:r>
      <w:r w:rsidR="006C0FEB">
        <w:t xml:space="preserve"> the NAS</w:t>
      </w:r>
      <w:r w:rsidR="005020A8">
        <w:t xml:space="preserve">. </w:t>
      </w:r>
      <w:r w:rsidR="000127CF">
        <w:t>Steps:</w:t>
      </w:r>
    </w:p>
    <w:p w14:paraId="6F6935D9" w14:textId="789E3349" w:rsidR="000127CF" w:rsidRDefault="000127CF" w:rsidP="000127CF">
      <w:pPr>
        <w:pStyle w:val="ListParagraph"/>
        <w:numPr>
          <w:ilvl w:val="0"/>
          <w:numId w:val="5"/>
        </w:numPr>
      </w:pPr>
      <w:r>
        <w:t xml:space="preserve">Execute </w:t>
      </w:r>
      <w:r w:rsidRPr="000127CF">
        <w:t>[dbo].[DatabaseBackupDBA]</w:t>
      </w:r>
    </w:p>
    <w:p w14:paraId="6822655D" w14:textId="1984553B" w:rsidR="000127CF" w:rsidRDefault="000127CF" w:rsidP="000127CF">
      <w:pPr>
        <w:pStyle w:val="ListParagraph"/>
        <w:numPr>
          <w:ilvl w:val="0"/>
          <w:numId w:val="5"/>
        </w:numPr>
      </w:pPr>
      <w:r>
        <w:t xml:space="preserve">Execute </w:t>
      </w:r>
      <w:r w:rsidRPr="000127CF">
        <w:t>[dbo].[dba_Backup_Generate_Restore_Scripts]</w:t>
      </w:r>
    </w:p>
    <w:p w14:paraId="04C68610" w14:textId="7183A03A" w:rsidR="000127CF" w:rsidRDefault="000127CF" w:rsidP="000127CF">
      <w:pPr>
        <w:pStyle w:val="ListParagraph"/>
        <w:numPr>
          <w:ilvl w:val="0"/>
          <w:numId w:val="5"/>
        </w:numPr>
      </w:pPr>
      <w:r w:rsidRPr="000127CF">
        <w:t>E</w:t>
      </w:r>
      <w:r>
        <w:t>xecute</w:t>
      </w:r>
      <w:r w:rsidRPr="000127CF">
        <w:t xml:space="preserve"> [dbo].[usp_MailFinishJob]</w:t>
      </w:r>
    </w:p>
    <w:p w14:paraId="0D65C1F6" w14:textId="7C267B2C" w:rsidR="00762EBD" w:rsidRDefault="00762EBD" w:rsidP="002A5335">
      <w:pPr>
        <w:ind w:left="720"/>
      </w:pPr>
    </w:p>
    <w:p w14:paraId="3ACC3553" w14:textId="0D7626B3" w:rsidR="005020A8" w:rsidRDefault="0052491D" w:rsidP="002A5335">
      <w:pPr>
        <w:pStyle w:val="Heading3"/>
        <w:ind w:left="720"/>
      </w:pPr>
      <w:bookmarkStart w:id="11" w:name="_Toc67302928"/>
      <w:r>
        <w:t>Daily</w:t>
      </w:r>
      <w:r w:rsidR="005020A8">
        <w:t xml:space="preserve"> Backup</w:t>
      </w:r>
      <w:r w:rsidR="00376449">
        <w:t xml:space="preserve"> (</w:t>
      </w:r>
      <w:r w:rsidR="00376449" w:rsidRPr="00376449">
        <w:t>DBA - AXS_Mentenanta L-V, D</w:t>
      </w:r>
      <w:r w:rsidR="00376449">
        <w:t>)</w:t>
      </w:r>
      <w:bookmarkEnd w:id="11"/>
    </w:p>
    <w:p w14:paraId="472680CD" w14:textId="4ED17ADF" w:rsidR="005020A8" w:rsidRDefault="00376449" w:rsidP="002A5335">
      <w:pPr>
        <w:ind w:left="720"/>
      </w:pPr>
      <w:r>
        <w:t xml:space="preserve">The </w:t>
      </w:r>
      <w:r w:rsidR="005020A8">
        <w:t xml:space="preserve">backups are performed </w:t>
      </w:r>
      <w:r w:rsidR="00DF15CD">
        <w:t xml:space="preserve">each </w:t>
      </w:r>
      <w:r w:rsidR="0052491D">
        <w:t>day, apart from Saturday at 23:00</w:t>
      </w:r>
      <w:r w:rsidR="00DF15CD">
        <w:t xml:space="preserve">. </w:t>
      </w:r>
      <w:r>
        <w:t xml:space="preserve">For user databases, a differential backup is done, while system databases have a full backup. </w:t>
      </w:r>
      <w:r w:rsidR="0052491D">
        <w:t>The backup files are stored on the NAS until the next full backup</w:t>
      </w:r>
      <w:r w:rsidR="00DF15CD">
        <w:t>.</w:t>
      </w:r>
      <w:r w:rsidR="0052491D">
        <w:t xml:space="preserve"> </w:t>
      </w:r>
      <w:r w:rsidR="00DF15CD">
        <w:t>It must be combined with a weekly full backup to enable complete recovery.</w:t>
      </w:r>
      <w:r w:rsidR="00AD6620">
        <w:t xml:space="preserve"> Steps:</w:t>
      </w:r>
    </w:p>
    <w:p w14:paraId="5563ADED" w14:textId="24F99F66" w:rsidR="00AD6620" w:rsidRDefault="00AD6620" w:rsidP="00AD6620">
      <w:pPr>
        <w:pStyle w:val="ListParagraph"/>
        <w:numPr>
          <w:ilvl w:val="0"/>
          <w:numId w:val="7"/>
        </w:numPr>
      </w:pPr>
      <w:r>
        <w:t>Set recovery Bulked Logged for all user DBs</w:t>
      </w:r>
    </w:p>
    <w:p w14:paraId="716C20FB" w14:textId="6F9CEFBA" w:rsidR="00AD6620" w:rsidRDefault="00AD6620" w:rsidP="00AD6620">
      <w:pPr>
        <w:pStyle w:val="ListParagraph"/>
        <w:numPr>
          <w:ilvl w:val="0"/>
          <w:numId w:val="7"/>
        </w:numPr>
      </w:pPr>
      <w:r>
        <w:t>Execute</w:t>
      </w:r>
      <w:r w:rsidRPr="00AD6620">
        <w:t xml:space="preserve"> </w:t>
      </w:r>
      <w:r>
        <w:t>[</w:t>
      </w:r>
      <w:r w:rsidRPr="00AD6620">
        <w:t>dbo</w:t>
      </w:r>
      <w:r>
        <w:t>]</w:t>
      </w:r>
      <w:r w:rsidRPr="00AD6620">
        <w:t>.</w:t>
      </w:r>
      <w:r>
        <w:t>[</w:t>
      </w:r>
      <w:r w:rsidRPr="00AD6620">
        <w:t>IndexOptimize</w:t>
      </w:r>
      <w:r>
        <w:t>]</w:t>
      </w:r>
    </w:p>
    <w:p w14:paraId="7642203C" w14:textId="219A9386" w:rsidR="00AD6620" w:rsidRDefault="00AD6620" w:rsidP="00AD6620">
      <w:pPr>
        <w:pStyle w:val="ListParagraph"/>
        <w:numPr>
          <w:ilvl w:val="0"/>
          <w:numId w:val="7"/>
        </w:numPr>
      </w:pPr>
      <w:r>
        <w:t>Set recovery Full for all user DBs</w:t>
      </w:r>
    </w:p>
    <w:p w14:paraId="1DDDC7E7" w14:textId="6E71DF36" w:rsidR="00AD6620" w:rsidRDefault="00AD6620" w:rsidP="00AD6620">
      <w:pPr>
        <w:pStyle w:val="ListParagraph"/>
        <w:numPr>
          <w:ilvl w:val="0"/>
          <w:numId w:val="7"/>
        </w:numPr>
      </w:pPr>
      <w:r>
        <w:t xml:space="preserve">Execute </w:t>
      </w:r>
      <w:r w:rsidRPr="000127CF">
        <w:t>[dbo].[DatabaseBackupDBA]</w:t>
      </w:r>
      <w:r>
        <w:t xml:space="preserve"> – Differential for user databases</w:t>
      </w:r>
    </w:p>
    <w:p w14:paraId="218D1FD8" w14:textId="0656F231" w:rsidR="00AD6620" w:rsidRDefault="00AD6620" w:rsidP="00AD6620">
      <w:pPr>
        <w:pStyle w:val="ListParagraph"/>
        <w:numPr>
          <w:ilvl w:val="0"/>
          <w:numId w:val="7"/>
        </w:numPr>
      </w:pPr>
      <w:r>
        <w:t xml:space="preserve">Execute </w:t>
      </w:r>
      <w:r w:rsidRPr="000127CF">
        <w:t>[dbo].[DatabaseBackupDBA]</w:t>
      </w:r>
      <w:r>
        <w:t xml:space="preserve"> – Full for system databases</w:t>
      </w:r>
    </w:p>
    <w:p w14:paraId="2414D4C9" w14:textId="77777777" w:rsidR="00AD6620" w:rsidRDefault="00AD6620" w:rsidP="00AD6620">
      <w:pPr>
        <w:pStyle w:val="ListParagraph"/>
        <w:numPr>
          <w:ilvl w:val="0"/>
          <w:numId w:val="7"/>
        </w:numPr>
      </w:pPr>
      <w:r>
        <w:t xml:space="preserve">Execute </w:t>
      </w:r>
      <w:r w:rsidRPr="000127CF">
        <w:t>[dbo].[dba_Backup_Generate_Restore_Scripts]</w:t>
      </w:r>
    </w:p>
    <w:p w14:paraId="421A4436" w14:textId="0CF7F92E" w:rsidR="00AD6620" w:rsidRDefault="00AD6620" w:rsidP="003167BC">
      <w:pPr>
        <w:pStyle w:val="ListParagraph"/>
        <w:numPr>
          <w:ilvl w:val="0"/>
          <w:numId w:val="7"/>
        </w:numPr>
      </w:pPr>
      <w:r w:rsidRPr="000127CF">
        <w:t>E</w:t>
      </w:r>
      <w:r>
        <w:t>xecute</w:t>
      </w:r>
      <w:r w:rsidRPr="000127CF">
        <w:t xml:space="preserve"> [dbo].[usp_MailFinishJob]</w:t>
      </w:r>
    </w:p>
    <w:p w14:paraId="201F064C" w14:textId="77777777" w:rsidR="003167BC" w:rsidRDefault="003167BC" w:rsidP="003167BC"/>
    <w:p w14:paraId="2B281589" w14:textId="70836ACD" w:rsidR="00DF15CD" w:rsidRDefault="00DF15CD" w:rsidP="002A5335">
      <w:pPr>
        <w:pStyle w:val="Heading3"/>
        <w:ind w:left="720"/>
      </w:pPr>
      <w:bookmarkStart w:id="12" w:name="_Toc67302929"/>
      <w:r>
        <w:lastRenderedPageBreak/>
        <w:t>Weekly Backup</w:t>
      </w:r>
      <w:r w:rsidR="00376449">
        <w:t xml:space="preserve"> (</w:t>
      </w:r>
      <w:r w:rsidR="00376449" w:rsidRPr="00376449">
        <w:t>DBA - AXS_Mentenanta S</w:t>
      </w:r>
      <w:r w:rsidR="00376449">
        <w:t>)</w:t>
      </w:r>
      <w:bookmarkEnd w:id="12"/>
    </w:p>
    <w:p w14:paraId="4D1876AA" w14:textId="32DB5D5F" w:rsidR="00913220" w:rsidRDefault="00DF15CD" w:rsidP="00985287">
      <w:pPr>
        <w:ind w:left="720"/>
      </w:pPr>
      <w:r>
        <w:t>Full backups are performed weekly</w:t>
      </w:r>
      <w:r w:rsidR="00985287">
        <w:t xml:space="preserve"> on Saturday at 23:00</w:t>
      </w:r>
      <w:r>
        <w:t xml:space="preserve">. </w:t>
      </w:r>
      <w:r w:rsidR="00985287">
        <w:t>Only one full backup is kept on the NAS</w:t>
      </w:r>
      <w:r w:rsidR="00723687">
        <w:t>. This is a complete backup used for complete recovery</w:t>
      </w:r>
      <w:r w:rsidR="00985287">
        <w:t>.</w:t>
      </w:r>
      <w:r w:rsidR="00AD6620">
        <w:t xml:space="preserve"> Steps:</w:t>
      </w:r>
    </w:p>
    <w:p w14:paraId="28CAAA69" w14:textId="77777777" w:rsidR="00AD6620" w:rsidRDefault="00AD6620" w:rsidP="00AD6620">
      <w:pPr>
        <w:pStyle w:val="ListParagraph"/>
        <w:numPr>
          <w:ilvl w:val="0"/>
          <w:numId w:val="9"/>
        </w:numPr>
      </w:pPr>
      <w:r>
        <w:t>Execute</w:t>
      </w:r>
      <w:r w:rsidRPr="00AD6620">
        <w:t xml:space="preserve"> </w:t>
      </w:r>
      <w:r>
        <w:t>[</w:t>
      </w:r>
      <w:r w:rsidRPr="00AD6620">
        <w:t>dbo</w:t>
      </w:r>
      <w:r>
        <w:t>]</w:t>
      </w:r>
      <w:r w:rsidRPr="00AD6620">
        <w:t>.</w:t>
      </w:r>
      <w:r>
        <w:t>[</w:t>
      </w:r>
      <w:r w:rsidRPr="00AD6620">
        <w:t>IndexOptimize</w:t>
      </w:r>
      <w:r>
        <w:t>]</w:t>
      </w:r>
    </w:p>
    <w:p w14:paraId="2499D83C" w14:textId="27D97CBC" w:rsidR="00AD6620" w:rsidRDefault="00AD6620" w:rsidP="00AD6620">
      <w:pPr>
        <w:pStyle w:val="ListParagraph"/>
        <w:numPr>
          <w:ilvl w:val="0"/>
          <w:numId w:val="9"/>
        </w:numPr>
      </w:pPr>
      <w:r>
        <w:t>Execute</w:t>
      </w:r>
      <w:r w:rsidRPr="00AD6620">
        <w:t xml:space="preserve"> </w:t>
      </w:r>
      <w:r>
        <w:t>[</w:t>
      </w:r>
      <w:r w:rsidRPr="00AD6620">
        <w:t>dbo</w:t>
      </w:r>
      <w:r>
        <w:t>]</w:t>
      </w:r>
      <w:r w:rsidRPr="00AD6620">
        <w:t>.</w:t>
      </w:r>
      <w:r>
        <w:t>[</w:t>
      </w:r>
      <w:r w:rsidRPr="00AD6620">
        <w:t>DatabaseIntegrityCheck</w:t>
      </w:r>
      <w:r>
        <w:t>]</w:t>
      </w:r>
    </w:p>
    <w:p w14:paraId="5D931296" w14:textId="4495E225" w:rsidR="00AD6620" w:rsidRDefault="00AD6620" w:rsidP="00AD6620">
      <w:pPr>
        <w:pStyle w:val="ListParagraph"/>
        <w:numPr>
          <w:ilvl w:val="0"/>
          <w:numId w:val="9"/>
        </w:numPr>
      </w:pPr>
      <w:r w:rsidRPr="00AD6620">
        <w:t>4.</w:t>
      </w:r>
      <w:r w:rsidRPr="00AD6620">
        <w:tab/>
        <w:t>Execute [dbo].[DatabaseBackupDBA]</w:t>
      </w:r>
      <w:r>
        <w:t xml:space="preserve"> – Full for all databases</w:t>
      </w:r>
    </w:p>
    <w:p w14:paraId="4D80257B" w14:textId="77777777" w:rsidR="00AD6620" w:rsidRDefault="00AD6620" w:rsidP="00AD6620">
      <w:pPr>
        <w:pStyle w:val="ListParagraph"/>
        <w:numPr>
          <w:ilvl w:val="0"/>
          <w:numId w:val="9"/>
        </w:numPr>
      </w:pPr>
      <w:r>
        <w:t xml:space="preserve">Execute </w:t>
      </w:r>
      <w:r w:rsidRPr="000127CF">
        <w:t>[dbo].[dba_Backup_Generate_Restore_Scripts]</w:t>
      </w:r>
    </w:p>
    <w:p w14:paraId="45118DF7" w14:textId="13B94786" w:rsidR="00AD6620" w:rsidRDefault="00AD6620" w:rsidP="00AD6620">
      <w:pPr>
        <w:pStyle w:val="ListParagraph"/>
        <w:numPr>
          <w:ilvl w:val="0"/>
          <w:numId w:val="9"/>
        </w:numPr>
      </w:pPr>
      <w:r w:rsidRPr="000127CF">
        <w:t>E</w:t>
      </w:r>
      <w:r>
        <w:t>xecute</w:t>
      </w:r>
      <w:r w:rsidRPr="000127CF">
        <w:t xml:space="preserve"> [dbo].[usp_MailFinishJob]</w:t>
      </w:r>
    </w:p>
    <w:p w14:paraId="45F993FB" w14:textId="6674E897" w:rsidR="00AD6620" w:rsidRDefault="00AD6620" w:rsidP="00AD6620"/>
    <w:p w14:paraId="253184DB" w14:textId="77777777" w:rsidR="00AD6620" w:rsidRDefault="00AD6620" w:rsidP="00AD6620">
      <w:pPr>
        <w:pStyle w:val="Heading2"/>
      </w:pPr>
      <w:bookmarkStart w:id="13" w:name="_Toc67302930"/>
      <w:r>
        <w:t>Job Owners</w:t>
      </w:r>
      <w:bookmarkEnd w:id="13"/>
    </w:p>
    <w:p w14:paraId="77C29B80" w14:textId="0C85BFDE" w:rsidR="00AD6620" w:rsidRDefault="00AD6620" w:rsidP="00AD6620">
      <w:r>
        <w:t>The jobs are all owned by the default user “sa”.</w:t>
      </w:r>
    </w:p>
    <w:p w14:paraId="7FD46473" w14:textId="77777777" w:rsidR="00AD6620" w:rsidRDefault="00AD6620" w:rsidP="00AD6620">
      <w:pPr>
        <w:pStyle w:val="Heading2"/>
      </w:pPr>
      <w:bookmarkStart w:id="14" w:name="_Toc67302931"/>
      <w:r>
        <w:t>Daily Tasks</w:t>
      </w:r>
      <w:bookmarkEnd w:id="14"/>
    </w:p>
    <w:p w14:paraId="2E0BD9A0" w14:textId="021E6997" w:rsidR="00AD6620" w:rsidRDefault="00AD6620" w:rsidP="00AD6620">
      <w:r w:rsidRPr="00BD0778">
        <w:t xml:space="preserve">Every morning, the employee that is on-call reviews the status for the previous day’s backup jobs (on Mondays, review the entire weekend’s activity) to verify that all jobs completed successfully. </w:t>
      </w:r>
    </w:p>
    <w:p w14:paraId="6953D18E" w14:textId="77777777" w:rsidR="00EF22D2" w:rsidRDefault="00EF22D2" w:rsidP="00EF22D2">
      <w:pPr>
        <w:pStyle w:val="Heading1"/>
      </w:pPr>
      <w:bookmarkStart w:id="15" w:name="_Toc67302932"/>
      <w:r>
        <w:t>Recovery Testing</w:t>
      </w:r>
      <w:bookmarkEnd w:id="15"/>
    </w:p>
    <w:p w14:paraId="6053F94C" w14:textId="0A7C47CC" w:rsidR="007451D3" w:rsidRDefault="00F12ED9" w:rsidP="00F12ED9">
      <w:r>
        <w:t xml:space="preserve">Once per </w:t>
      </w:r>
      <w:r w:rsidR="00985287">
        <w:t>month</w:t>
      </w:r>
      <w:r>
        <w:t xml:space="preserve">, </w:t>
      </w:r>
      <w:r w:rsidR="00985287">
        <w:t xml:space="preserve">the DBA team </w:t>
      </w:r>
      <w:r>
        <w:t>conduct</w:t>
      </w:r>
      <w:r w:rsidR="00985287">
        <w:t>s</w:t>
      </w:r>
      <w:r>
        <w:t xml:space="preserve"> recovery tests to verify the recovery procedures and validate the proper functioning of the backup system</w:t>
      </w:r>
      <w:r w:rsidR="00985287">
        <w:t>, while also keeping the Disaster Recovery server up to date.</w:t>
      </w:r>
      <w:r>
        <w:t xml:space="preserve"> </w:t>
      </w:r>
    </w:p>
    <w:p w14:paraId="4D64BF8B" w14:textId="1CA2F41A" w:rsidR="00731BA2" w:rsidRDefault="001634BB" w:rsidP="00F12ED9">
      <w:r w:rsidRPr="001634BB">
        <w:t>The restore process is the part of the whole backup and backup testing process where the required databases are restored onto</w:t>
      </w:r>
      <w:r>
        <w:t xml:space="preserve"> the recovery server.</w:t>
      </w:r>
    </w:p>
    <w:p w14:paraId="2D15233F" w14:textId="23347C37" w:rsidR="00731BA2" w:rsidRDefault="00731BA2" w:rsidP="00F12ED9">
      <w:r>
        <w:t xml:space="preserve">Recovery testing is timed, and the results used to verify if the RTO for backup targets is achievable. </w:t>
      </w:r>
    </w:p>
    <w:p w14:paraId="018109B7" w14:textId="471325AF" w:rsidR="00985287" w:rsidRDefault="00BD0778" w:rsidP="00376449">
      <w:pPr>
        <w:pStyle w:val="Heading1"/>
        <w:tabs>
          <w:tab w:val="left" w:pos="6000"/>
        </w:tabs>
      </w:pPr>
      <w:bookmarkStart w:id="16" w:name="_Toc67302933"/>
      <w:r>
        <w:t>Script implementation</w:t>
      </w:r>
      <w:bookmarkEnd w:id="16"/>
      <w:r w:rsidR="00376449">
        <w:tab/>
      </w:r>
    </w:p>
    <w:p w14:paraId="14884156" w14:textId="77777777" w:rsidR="00422301" w:rsidRPr="00422301" w:rsidRDefault="00422301" w:rsidP="00422301"/>
    <w:p w14:paraId="559E3345" w14:textId="7FE098C0" w:rsidR="00BD0778" w:rsidRDefault="00BD0778" w:rsidP="00BD0778">
      <w:r>
        <w:t>The script used for the backup process across the 3 jobs is Ola Hallengren’s backup script</w:t>
      </w:r>
      <w:r w:rsidR="003B08C9">
        <w:t xml:space="preserve"> (DatabaseBackup)</w:t>
      </w:r>
      <w:r>
        <w:t xml:space="preserve">, which can be found in a stored procedure in database DBA. </w:t>
      </w:r>
      <w:r w:rsidR="003B08C9">
        <w:t>This script is called by another procedure when a backup is performed, DatabaseBackupDBA.</w:t>
      </w:r>
    </w:p>
    <w:p w14:paraId="52105B32" w14:textId="3DC1DBB4" w:rsidR="004E22EF" w:rsidRDefault="004E22EF" w:rsidP="00BD0778"/>
    <w:p w14:paraId="51166F1E" w14:textId="0C9457FA" w:rsidR="004E22EF" w:rsidRDefault="004E22EF" w:rsidP="004E22EF">
      <w:pPr>
        <w:pStyle w:val="Heading2"/>
      </w:pPr>
      <w:bookmarkStart w:id="17" w:name="_Toc67302934"/>
      <w:r>
        <w:t>DatabaseBackup</w:t>
      </w:r>
      <w:bookmarkEnd w:id="17"/>
    </w:p>
    <w:p w14:paraId="31FFBC75" w14:textId="0D02FC19" w:rsidR="004E22EF" w:rsidRDefault="004E22EF" w:rsidP="004E22EF"/>
    <w:p w14:paraId="74AD81BE" w14:textId="6650ED04" w:rsidR="00422301" w:rsidRDefault="00360697" w:rsidP="00360697">
      <w:r>
        <w:t>Ola's maintenance solution is widely accepted in the community and large organizations.</w:t>
      </w:r>
      <w:r w:rsidR="003B08C9" w:rsidRPr="003B08C9">
        <w:t xml:space="preserve"> It is very complex and can take up to 60 arguments for full control. </w:t>
      </w:r>
      <w:r>
        <w:t xml:space="preserve"> It’s open source and issues have a high likelihood of getting it fixed very fast. Its flexible and scalable. It has extensive documentation and FAQs and is constantly updated to accommodate newer SQL Server versions.</w:t>
      </w:r>
    </w:p>
    <w:p w14:paraId="49A1A89D" w14:textId="59CE7A08" w:rsidR="003B08C9" w:rsidRDefault="003B08C9" w:rsidP="00360697"/>
    <w:p w14:paraId="6126DC72" w14:textId="64CC72B7" w:rsidR="00A50AEE" w:rsidRDefault="003B08C9" w:rsidP="00360697">
      <w:r>
        <w:lastRenderedPageBreak/>
        <w:t xml:space="preserve">This </w:t>
      </w:r>
      <w:r w:rsidR="00A50AEE">
        <w:t xml:space="preserve">procedure is invoked with the following arguments: </w:t>
      </w:r>
    </w:p>
    <w:p w14:paraId="1259C168" w14:textId="77777777" w:rsidR="00064149" w:rsidRDefault="00064149" w:rsidP="00360697"/>
    <w:p w14:paraId="7856E3E3" w14:textId="22CE154F" w:rsidR="00A50AEE" w:rsidRDefault="00A50AEE" w:rsidP="00360697">
      <w:r>
        <w:tab/>
      </w:r>
      <w:r w:rsidRPr="00BD0778">
        <w:rPr>
          <w:rStyle w:val="Heading4Char"/>
        </w:rPr>
        <w:t>@Databases</w:t>
      </w:r>
      <w:r>
        <w:rPr>
          <w:rStyle w:val="Heading4Char"/>
        </w:rPr>
        <w:t xml:space="preserve"> </w:t>
      </w:r>
      <w:r>
        <w:t xml:space="preserve">= </w:t>
      </w:r>
      <w:r w:rsidRPr="00A50AEE">
        <w:t>Select databases. The keywords SYSTEM_DATABASES, USER_DATABASES, ALL_DATABASES, and AVAILABILITY_GROUP_DATABASES are supported. The hyphen character (-) is used to exclude databases, and the percent character (%) is used for wildcard selection. All of these operations can be combined by using the comma (,).</w:t>
      </w:r>
    </w:p>
    <w:p w14:paraId="4895FB44" w14:textId="77777777" w:rsidR="00A50AEE" w:rsidRDefault="00A50AEE" w:rsidP="00360697">
      <w:r>
        <w:tab/>
      </w:r>
      <w:r w:rsidRPr="00762EBD">
        <w:rPr>
          <w:rStyle w:val="Heading4Char"/>
        </w:rPr>
        <w:t>@Directory</w:t>
      </w:r>
      <w:r>
        <w:t xml:space="preserve"> </w:t>
      </w:r>
      <w:r w:rsidRPr="00A50AEE">
        <w:t>= Specify backup root directories, which can be local directories or network shares. If you specify multiple directories, then the backup files are striped evenly across the directories. Specify multiple directories by using the comma (,). If no directory is specified, then the SQL Server default backup directory is used.</w:t>
      </w:r>
    </w:p>
    <w:p w14:paraId="7B5D18F6" w14:textId="04390151" w:rsidR="00A50AEE" w:rsidRDefault="00064149" w:rsidP="00360697">
      <w:r>
        <w:rPr>
          <w:noProof/>
        </w:rPr>
        <mc:AlternateContent>
          <mc:Choice Requires="wps">
            <w:drawing>
              <wp:anchor distT="0" distB="0" distL="114300" distR="114300" simplePos="0" relativeHeight="251660288" behindDoc="1" locked="0" layoutInCell="1" allowOverlap="1" wp14:anchorId="5B378DAE" wp14:editId="7ABBF8E4">
                <wp:simplePos x="0" y="0"/>
                <wp:positionH relativeFrom="column">
                  <wp:posOffset>3848100</wp:posOffset>
                </wp:positionH>
                <wp:positionV relativeFrom="paragraph">
                  <wp:posOffset>3577590</wp:posOffset>
                </wp:positionV>
                <wp:extent cx="1628775"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1628775" cy="635"/>
                        </a:xfrm>
                        <a:prstGeom prst="rect">
                          <a:avLst/>
                        </a:prstGeom>
                        <a:solidFill>
                          <a:prstClr val="white"/>
                        </a:solidFill>
                        <a:ln>
                          <a:noFill/>
                        </a:ln>
                      </wps:spPr>
                      <wps:txbx>
                        <w:txbxContent>
                          <w:p w14:paraId="08D3C68E" w14:textId="4498E6E7" w:rsidR="00064149" w:rsidRPr="00E1287B" w:rsidRDefault="00064149" w:rsidP="00064149">
                            <w:pPr>
                              <w:pStyle w:val="Caption"/>
                              <w:jc w:val="center"/>
                              <w:rPr>
                                <w:sz w:val="24"/>
                                <w:szCs w:val="24"/>
                              </w:rPr>
                            </w:pPr>
                            <w:r>
                              <w:t xml:space="preserve">Figure </w:t>
                            </w:r>
                            <w:r>
                              <w:fldChar w:fldCharType="begin"/>
                            </w:r>
                            <w:r>
                              <w:instrText xml:space="preserve"> SEQ Figure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378DAE" id="_x0000_t202" coordsize="21600,21600" o:spt="202" path="m,l,21600r21600,l21600,xe">
                <v:stroke joinstyle="miter"/>
                <v:path gradientshapeok="t" o:connecttype="rect"/>
              </v:shapetype>
              <v:shape id="Text Box 8" o:spid="_x0000_s1026" type="#_x0000_t202" style="position:absolute;margin-left:303pt;margin-top:281.7pt;width:128.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" stroked="f">
                <v:textbox style="mso-fit-shape-to-text:t" inset="0,0,0,0">
                  <w:txbxContent>
                    <w:p w14:paraId="08D3C68E" w14:textId="4498E6E7" w:rsidR="00064149" w:rsidRPr="00E1287B" w:rsidRDefault="00064149" w:rsidP="00064149">
                      <w:pPr>
                        <w:pStyle w:val="Caption"/>
                        <w:jc w:val="center"/>
                        <w:rPr>
                          <w:sz w:val="24"/>
                          <w:szCs w:val="24"/>
                        </w:rPr>
                      </w:pPr>
                      <w:r>
                        <w:t xml:space="preserve">Figure </w:t>
                      </w:r>
                      <w:r>
                        <w:fldChar w:fldCharType="begin"/>
                      </w:r>
                      <w:r>
                        <w:instrText xml:space="preserve"> SEQ Figure \* ARABIC </w:instrText>
                      </w:r>
                      <w:r>
                        <w:fldChar w:fldCharType="separate"/>
                      </w:r>
                      <w:r>
                        <w:rPr>
                          <w:noProof/>
                        </w:rPr>
                        <w:t>1</w:t>
                      </w:r>
                      <w:r>
                        <w:fldChar w:fldCharType="end"/>
                      </w:r>
                    </w:p>
                  </w:txbxContent>
                </v:textbox>
                <w10:wrap type="tight"/>
              </v:shape>
            </w:pict>
          </mc:Fallback>
        </mc:AlternateContent>
      </w:r>
      <w:r w:rsidRPr="00064149">
        <w:drawing>
          <wp:anchor distT="0" distB="0" distL="114300" distR="114300" simplePos="0" relativeHeight="251658240" behindDoc="1" locked="0" layoutInCell="1" allowOverlap="1" wp14:anchorId="156D15CC" wp14:editId="2299565A">
            <wp:simplePos x="0" y="0"/>
            <wp:positionH relativeFrom="margin">
              <wp:align>right</wp:align>
            </wp:positionH>
            <wp:positionV relativeFrom="paragraph">
              <wp:posOffset>5715</wp:posOffset>
            </wp:positionV>
            <wp:extent cx="1628775" cy="3514725"/>
            <wp:effectExtent l="0" t="0" r="9525" b="9525"/>
            <wp:wrapTight wrapText="bothSides">
              <wp:wrapPolygon edited="0">
                <wp:start x="0" y="0"/>
                <wp:lineTo x="0" y="21541"/>
                <wp:lineTo x="21474" y="21541"/>
                <wp:lineTo x="21474" y="0"/>
                <wp:lineTo x="0" y="0"/>
              </wp:wrapPolygon>
            </wp:wrapTight>
            <wp:docPr id="7" name="Picture 7">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0"/>
                        </a:ext>
                      </a:extLst>
                    </pic:cNvPr>
                    <pic:cNvPicPr/>
                  </pic:nvPicPr>
                  <pic:blipFill rotWithShape="1">
                    <a:blip r:embed="rId10"/>
                    <a:srcRect b="1055"/>
                    <a:stretch/>
                  </pic:blipFill>
                  <pic:spPr bwMode="auto">
                    <a:xfrm>
                      <a:off x="0" y="0"/>
                      <a:ext cx="1628775" cy="35147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50AEE">
        <w:tab/>
      </w:r>
      <w:r w:rsidR="00A50AEE" w:rsidRPr="00762EBD">
        <w:rPr>
          <w:rStyle w:val="Heading4Char"/>
        </w:rPr>
        <w:t>@DirectoryStructure</w:t>
      </w:r>
      <w:r w:rsidR="00A50AEE">
        <w:t xml:space="preserve"> = </w:t>
      </w:r>
      <w:r w:rsidR="00A50AEE" w:rsidRPr="00A50AEE">
        <w:t>Specify the backup sub-directory structure for databases that are not in an availability group.</w:t>
      </w:r>
      <w:r>
        <w:t xml:space="preserve">  </w:t>
      </w:r>
      <w:r w:rsidRPr="00064149">
        <w:t>'</w:t>
      </w:r>
      <w:r w:rsidRPr="00064149">
        <w:rPr>
          <w:rStyle w:val="Heading5Char"/>
        </w:rPr>
        <w:t>{DatabaseName}_{BackupType}'</w:t>
      </w:r>
      <w:r>
        <w:t xml:space="preserve"> is used (see Figure 1).</w:t>
      </w:r>
    </w:p>
    <w:p w14:paraId="649FD398" w14:textId="77AA2502" w:rsidR="00064149" w:rsidRDefault="00064149" w:rsidP="00360697">
      <w:r>
        <w:tab/>
      </w:r>
    </w:p>
    <w:p w14:paraId="57143C1C" w14:textId="3AB6ED73" w:rsidR="00A50AEE" w:rsidRDefault="00A50AEE" w:rsidP="00360697">
      <w:r>
        <w:tab/>
      </w:r>
      <w:r w:rsidRPr="00762EBD">
        <w:rPr>
          <w:rStyle w:val="Heading4Char"/>
        </w:rPr>
        <w:t>@BackupType</w:t>
      </w:r>
      <w:r>
        <w:t xml:space="preserve"> = </w:t>
      </w:r>
      <w:r w:rsidRPr="00A50AEE">
        <w:t>Specify the type of backup: full, differential, or transaction log.</w:t>
      </w:r>
    </w:p>
    <w:p w14:paraId="0ABD9863" w14:textId="57883301" w:rsidR="00A50AEE" w:rsidRDefault="00A50AEE" w:rsidP="00A50AEE">
      <w:r>
        <w:tab/>
      </w:r>
      <w:r w:rsidRPr="00762EBD">
        <w:rPr>
          <w:rStyle w:val="Heading4Char"/>
        </w:rPr>
        <w:t>@CleanupTime</w:t>
      </w:r>
      <w:r w:rsidRPr="00A50AEE">
        <w:t xml:space="preserve"> = </w:t>
      </w:r>
      <w:r>
        <w:t>Specify the time, in hours, after which the backup files are deleted. If no time is specified, then no backup files are deleted. DatabaseBackup has a check to verify that transaction log backups that are newer than the most recent full or differential backup are not deleted. 108 hours is used in this implementation.</w:t>
      </w:r>
    </w:p>
    <w:p w14:paraId="613CE573" w14:textId="5F38A22C" w:rsidR="003B08C9" w:rsidRDefault="00A50AEE" w:rsidP="00360697">
      <w:r>
        <w:tab/>
      </w:r>
      <w:r w:rsidRPr="00762EBD">
        <w:rPr>
          <w:rStyle w:val="Heading4Char"/>
        </w:rPr>
        <w:t>@CleanupMode</w:t>
      </w:r>
      <w:r>
        <w:t xml:space="preserve"> = </w:t>
      </w:r>
      <w:r w:rsidRPr="00A50AEE">
        <w:t>Specify if old backup files should be deleted before or after the backup has been performed.</w:t>
      </w:r>
      <w:r>
        <w:t xml:space="preserve">  AFTER_BACKUP is used.</w:t>
      </w:r>
    </w:p>
    <w:p w14:paraId="194C9C51" w14:textId="4620C91C" w:rsidR="003B08C9" w:rsidRDefault="00A50AEE" w:rsidP="00360697">
      <w:r>
        <w:tab/>
      </w:r>
      <w:r w:rsidRPr="00762EBD">
        <w:rPr>
          <w:rStyle w:val="Heading4Char"/>
        </w:rPr>
        <w:t>@Compress</w:t>
      </w:r>
      <w:r>
        <w:t xml:space="preserve"> = </w:t>
      </w:r>
      <w:r w:rsidRPr="00A50AEE">
        <w:t>Compress the backup.</w:t>
      </w:r>
      <w:r>
        <w:t xml:space="preserve"> Compression is enabled in this implementation.</w:t>
      </w:r>
    </w:p>
    <w:p w14:paraId="72D01D5F" w14:textId="60382CEC" w:rsidR="00A50AEE" w:rsidRDefault="00A50AEE" w:rsidP="00A50AEE">
      <w:pPr>
        <w:ind w:firstLine="720"/>
      </w:pPr>
      <w:r w:rsidRPr="00762EBD">
        <w:rPr>
          <w:rStyle w:val="Heading4Char"/>
        </w:rPr>
        <w:t>@Checksum</w:t>
      </w:r>
      <w:r>
        <w:t xml:space="preserve"> = </w:t>
      </w:r>
      <w:r w:rsidRPr="00A50AEE">
        <w:t>Enable backup checksums.</w:t>
      </w:r>
      <w:r>
        <w:t xml:space="preserve"> Checksum is not </w:t>
      </w:r>
      <w:r w:rsidR="00C12615">
        <w:t>enabled</w:t>
      </w:r>
      <w:r>
        <w:t xml:space="preserve"> in this implantation.</w:t>
      </w:r>
    </w:p>
    <w:p w14:paraId="7E27D864" w14:textId="44448E78" w:rsidR="00A50AEE" w:rsidRDefault="00A50AEE" w:rsidP="00A50AEE">
      <w:pPr>
        <w:ind w:firstLine="720"/>
        <w:rPr>
          <w:color w:val="1F497D" w:themeColor="text2"/>
        </w:rPr>
      </w:pPr>
      <w:r w:rsidRPr="00762EBD">
        <w:rPr>
          <w:rStyle w:val="Heading4Char"/>
        </w:rPr>
        <w:t>@FileName</w:t>
      </w:r>
      <w:r>
        <w:t xml:space="preserve"> = </w:t>
      </w:r>
      <w:r w:rsidRPr="00A50AEE">
        <w:t>Specify the file name for databases that are not in an availability group.</w:t>
      </w:r>
      <w:r>
        <w:t xml:space="preserve"> The following is used: </w:t>
      </w:r>
      <w:r w:rsidRPr="00064149">
        <w:rPr>
          <w:rStyle w:val="Heading5Char"/>
        </w:rPr>
        <w:t>{DatabaseName}_{BackupType}_{Partial}_{CopyOnly}_{Year}{Month}{Day}_{Hour}{Minute}{Second}.{FileExtension}</w:t>
      </w:r>
    </w:p>
    <w:p w14:paraId="151A59AD" w14:textId="11D1C8EA" w:rsidR="00A50AEE" w:rsidRDefault="00A50AEE" w:rsidP="00A50AEE">
      <w:pPr>
        <w:ind w:firstLine="720"/>
      </w:pPr>
      <w:r w:rsidRPr="00762EBD">
        <w:rPr>
          <w:rStyle w:val="Heading4Char"/>
        </w:rPr>
        <w:t>@Verify</w:t>
      </w:r>
      <w:r>
        <w:t xml:space="preserve"> = </w:t>
      </w:r>
      <w:r w:rsidRPr="00A50AEE">
        <w:t>Verify the backup.</w:t>
      </w:r>
      <w:r>
        <w:t xml:space="preserve"> </w:t>
      </w:r>
      <w:r w:rsidR="00762EBD">
        <w:t>Verify is disabled in this implementation.</w:t>
      </w:r>
    </w:p>
    <w:p w14:paraId="38156358" w14:textId="0FD3856A" w:rsidR="00762EBD" w:rsidRDefault="00762EBD" w:rsidP="00A50AEE">
      <w:pPr>
        <w:ind w:firstLine="720"/>
      </w:pPr>
      <w:r w:rsidRPr="00762EBD">
        <w:rPr>
          <w:rStyle w:val="Heading4Char"/>
        </w:rPr>
        <w:t>@LogToTable</w:t>
      </w:r>
      <w:r w:rsidRPr="00762EBD">
        <w:t xml:space="preserve"> = Log commands to the table dbo.CommandLog.</w:t>
      </w:r>
    </w:p>
    <w:p w14:paraId="3BE90870" w14:textId="77777777" w:rsidR="00A50AEE" w:rsidRDefault="00A50AEE" w:rsidP="00A50AEE">
      <w:pPr>
        <w:ind w:firstLine="720"/>
      </w:pPr>
    </w:p>
    <w:p w14:paraId="1A189C28" w14:textId="3D2B6DD1" w:rsidR="00A50AEE" w:rsidRDefault="00A50AEE" w:rsidP="00360697">
      <w:r>
        <w:tab/>
      </w:r>
    </w:p>
    <w:p w14:paraId="27C2C22B" w14:textId="19F42C7C" w:rsidR="00360697" w:rsidRDefault="00360697" w:rsidP="00BD0778"/>
    <w:p w14:paraId="475B6365" w14:textId="1800E512" w:rsidR="00064149" w:rsidRDefault="00064149" w:rsidP="00BD0778"/>
    <w:p w14:paraId="7560B309" w14:textId="19C155C2" w:rsidR="00064149" w:rsidRDefault="00064149" w:rsidP="00BD0778"/>
    <w:p w14:paraId="2903C620" w14:textId="10D47A84" w:rsidR="00064149" w:rsidRDefault="00064149" w:rsidP="00BD0778"/>
    <w:p w14:paraId="426CD8F8" w14:textId="77777777" w:rsidR="00064149" w:rsidRDefault="00064149" w:rsidP="00BD0778"/>
    <w:p w14:paraId="583A0F0D" w14:textId="2773FD22" w:rsidR="00BD0778" w:rsidRDefault="00BD0778" w:rsidP="00BD0778">
      <w:r>
        <w:lastRenderedPageBreak/>
        <w:t>The jobs call another stored procedure in order to invoke Ola’s script, “</w:t>
      </w:r>
      <w:r w:rsidRPr="00BD0778">
        <w:t>DatabaseBackupDBA</w:t>
      </w:r>
      <w:r>
        <w:t>”, which is a procedure created by the DBA team.</w:t>
      </w:r>
    </w:p>
    <w:p w14:paraId="676F6644" w14:textId="65F4037F" w:rsidR="00BD0778" w:rsidRDefault="00BD0778" w:rsidP="00BD0778"/>
    <w:p w14:paraId="393AA850" w14:textId="77777777" w:rsidR="00762EBD" w:rsidRDefault="00BD0778" w:rsidP="00BD0778">
      <w:bookmarkStart w:id="18" w:name="_Toc67302935"/>
      <w:r w:rsidRPr="00BD0778">
        <w:rPr>
          <w:rStyle w:val="Heading2Char"/>
        </w:rPr>
        <w:t>DatabaseBackupDBA</w:t>
      </w:r>
      <w:bookmarkEnd w:id="18"/>
      <w:r>
        <w:t xml:space="preserve"> </w:t>
      </w:r>
      <w:r w:rsidR="00762EBD">
        <w:t>has the following uses:</w:t>
      </w:r>
    </w:p>
    <w:p w14:paraId="11150A24" w14:textId="0B3AEC92" w:rsidR="00762EBD" w:rsidRDefault="00762EBD" w:rsidP="00762EBD">
      <w:pPr>
        <w:pStyle w:val="ListParagraph"/>
        <w:numPr>
          <w:ilvl w:val="0"/>
          <w:numId w:val="4"/>
        </w:numPr>
      </w:pPr>
      <w:r>
        <w:t xml:space="preserve">Maps the NAS to SQL Server (although it uses the same NAS, </w:t>
      </w:r>
      <w:r w:rsidR="00E72792">
        <w:t>we</w:t>
      </w:r>
      <w:r>
        <w:t xml:space="preserve"> map it to disk A:\ for log backups and to disk B:\ for differential and full backups. This is in order to ensure that log backups are done while a full or differential backup executes).</w:t>
      </w:r>
    </w:p>
    <w:p w14:paraId="013C3000" w14:textId="710D0AD3" w:rsidR="00762EBD" w:rsidRDefault="00762EBD" w:rsidP="00762EBD">
      <w:pPr>
        <w:pStyle w:val="ListParagraph"/>
        <w:numPr>
          <w:ilvl w:val="0"/>
          <w:numId w:val="4"/>
        </w:numPr>
      </w:pPr>
      <w:r>
        <w:t>Executes DatabaseBackup</w:t>
      </w:r>
    </w:p>
    <w:p w14:paraId="7972CFF7" w14:textId="3DBEB908" w:rsidR="00762EBD" w:rsidRDefault="00762EBD" w:rsidP="00762EBD">
      <w:pPr>
        <w:pStyle w:val="ListParagraph"/>
        <w:numPr>
          <w:ilvl w:val="0"/>
          <w:numId w:val="4"/>
        </w:numPr>
      </w:pPr>
      <w:r>
        <w:t xml:space="preserve">Logs any error to </w:t>
      </w:r>
      <w:r w:rsidRPr="00762EBD">
        <w:t>[dbo].[dba_EventLog]</w:t>
      </w:r>
    </w:p>
    <w:p w14:paraId="7DA36FF1" w14:textId="3D6242F3" w:rsidR="00762EBD" w:rsidRDefault="00762EBD" w:rsidP="00762EBD">
      <w:pPr>
        <w:pStyle w:val="ListParagraph"/>
        <w:numPr>
          <w:ilvl w:val="0"/>
          <w:numId w:val="4"/>
        </w:numPr>
      </w:pPr>
      <w:r>
        <w:t>Send a mail to the DBA team in case of 3consecutive log fails or a full or differential fail.</w:t>
      </w:r>
    </w:p>
    <w:p w14:paraId="06E11A22" w14:textId="77777777" w:rsidR="00762EBD" w:rsidRDefault="00762EBD" w:rsidP="00BD0778"/>
    <w:p w14:paraId="5D37190B" w14:textId="7A4C039C" w:rsidR="00BD0778" w:rsidRDefault="00762EBD" w:rsidP="00BD0778">
      <w:r>
        <w:t xml:space="preserve">The procedure </w:t>
      </w:r>
      <w:r w:rsidR="00BD0778">
        <w:t>only takes three argument</w:t>
      </w:r>
      <w:r w:rsidR="00AD6620">
        <w:t xml:space="preserve">s, </w:t>
      </w:r>
      <w:r w:rsidR="00EC1722">
        <w:t>which are passed to DatabaseBackup</w:t>
      </w:r>
      <w:r w:rsidR="00BD0778">
        <w:t>:</w:t>
      </w:r>
    </w:p>
    <w:p w14:paraId="00C58F20" w14:textId="77777777" w:rsidR="00BD0778" w:rsidRDefault="00BD0778" w:rsidP="00BD0778">
      <w:r>
        <w:tab/>
      </w:r>
    </w:p>
    <w:p w14:paraId="5C27A858" w14:textId="0F35B29B" w:rsidR="00BD0778" w:rsidRDefault="00BD0778" w:rsidP="00BD0778">
      <w:pPr>
        <w:ind w:firstLine="720"/>
      </w:pPr>
      <w:bookmarkStart w:id="19" w:name="_Hlk67301754"/>
      <w:r w:rsidRPr="00BD0778">
        <w:rPr>
          <w:rStyle w:val="Heading4Char"/>
        </w:rPr>
        <w:t>@Databases</w:t>
      </w:r>
      <w:r>
        <w:t xml:space="preserve"> = </w:t>
      </w:r>
      <w:r w:rsidRPr="00BD0778">
        <w:t>Select databases. The keywords SYSTEM_DATABASES, USER_DATABASES, ALL_DATABASES, and AVAILABILITY_GROUP_DATABASES are supported. The hyphen character (-) is used to exclude databases, and the percent character (%) is used for wildcard selection. All of these operations can be combined by using the comma (,).</w:t>
      </w:r>
    </w:p>
    <w:bookmarkEnd w:id="19"/>
    <w:p w14:paraId="2B26A113" w14:textId="3610728D" w:rsidR="00BD0778" w:rsidRDefault="00BD0778" w:rsidP="00BD0778">
      <w:r>
        <w:tab/>
      </w:r>
    </w:p>
    <w:p w14:paraId="30076058" w14:textId="674A0902" w:rsidR="00BD0778" w:rsidRDefault="00BD0778" w:rsidP="00BD0778">
      <w:r>
        <w:tab/>
      </w:r>
      <w:r w:rsidRPr="00BD0778">
        <w:rPr>
          <w:rStyle w:val="Heading4Char"/>
        </w:rPr>
        <w:t>@Directory</w:t>
      </w:r>
      <w:r>
        <w:t xml:space="preserve"> = </w:t>
      </w:r>
      <w:r w:rsidRPr="00BD0778">
        <w:t>Specify backup root directories, which can be local directories or network shares. If you specify multiple directories, then the backup files are striped evenly across the directories. Specify multiple directories by using the comma (,). If no directory is specified, then the SQL Server default backup directory is used.</w:t>
      </w:r>
    </w:p>
    <w:p w14:paraId="1E4878FB" w14:textId="5D55F432" w:rsidR="00BD0778" w:rsidRDefault="00BD0778" w:rsidP="00BD0778"/>
    <w:p w14:paraId="45861926" w14:textId="47EE8FF0" w:rsidR="00BD0778" w:rsidRDefault="00BD0778" w:rsidP="00BD0778">
      <w:r>
        <w:tab/>
      </w:r>
      <w:r w:rsidRPr="00BD0778">
        <w:rPr>
          <w:rStyle w:val="Heading4Char"/>
        </w:rPr>
        <w:t>@BackupType</w:t>
      </w:r>
      <w:r>
        <w:t xml:space="preserve"> = </w:t>
      </w:r>
      <w:r w:rsidRPr="00BD0778">
        <w:t>Specify the type of backup: full, differential, or transaction log.</w:t>
      </w:r>
    </w:p>
    <w:p w14:paraId="2614B6C4" w14:textId="03B4491C" w:rsidR="00BD0778" w:rsidRDefault="00BD0778" w:rsidP="00BD0778"/>
    <w:p w14:paraId="36656AB9" w14:textId="53985132" w:rsidR="00BD0778" w:rsidRDefault="00BD0778" w:rsidP="00BD0778"/>
    <w:p w14:paraId="156FC156" w14:textId="6FB606E0" w:rsidR="00BD0778" w:rsidRDefault="001634BB" w:rsidP="001634BB">
      <w:pPr>
        <w:pStyle w:val="Heading1"/>
      </w:pPr>
      <w:bookmarkStart w:id="20" w:name="_Toc67302936"/>
      <w:r>
        <w:t>Integrity checks</w:t>
      </w:r>
      <w:bookmarkEnd w:id="20"/>
    </w:p>
    <w:p w14:paraId="3532AC79" w14:textId="77777777" w:rsidR="00762EBD" w:rsidRPr="00762EBD" w:rsidRDefault="00762EBD" w:rsidP="00762EBD"/>
    <w:p w14:paraId="5D9D5DDA" w14:textId="59C66448" w:rsidR="001634BB" w:rsidRDefault="00EC1722" w:rsidP="001634BB">
      <w:r>
        <w:t xml:space="preserve">The job that runs on Saturdays, </w:t>
      </w:r>
      <w:r w:rsidRPr="00EC1722">
        <w:t>[DBA - AXS_Mentenanta S]</w:t>
      </w:r>
      <w:r>
        <w:t>, runs an integrity check against all the databases on the server. [dbo].[</w:t>
      </w:r>
      <w:r w:rsidRPr="00EC1722">
        <w:t>DatabaseIntegrityCheck</w:t>
      </w:r>
      <w:r>
        <w:t>]</w:t>
      </w:r>
      <w:r w:rsidRPr="00EC1722">
        <w:t xml:space="preserve"> is the stored procedure for checking the integrity of </w:t>
      </w:r>
      <w:r w:rsidR="00E72792">
        <w:t>databases.</w:t>
      </w:r>
    </w:p>
    <w:p w14:paraId="0C76F664" w14:textId="4AD71991" w:rsidR="00557235" w:rsidRDefault="00557235" w:rsidP="001634BB"/>
    <w:p w14:paraId="38FCB534" w14:textId="780643C5" w:rsidR="00557235" w:rsidRDefault="00557235" w:rsidP="001634BB">
      <w:r>
        <w:t>The f</w:t>
      </w:r>
      <w:r w:rsidR="00E72792">
        <w:t>ollowing parameters are used:</w:t>
      </w:r>
    </w:p>
    <w:p w14:paraId="7A8C435C" w14:textId="58F8D258" w:rsidR="00E72792" w:rsidRDefault="00E72792" w:rsidP="00E72792">
      <w:pPr>
        <w:ind w:firstLine="720"/>
      </w:pPr>
      <w:r w:rsidRPr="00E72792">
        <w:rPr>
          <w:rFonts w:asciiTheme="majorHAnsi" w:eastAsiaTheme="majorEastAsia" w:hAnsiTheme="majorHAnsi" w:cstheme="majorBidi"/>
          <w:i/>
          <w:iCs/>
          <w:color w:val="365F91" w:themeColor="accent1" w:themeShade="BF"/>
        </w:rPr>
        <w:t>@Databases</w:t>
      </w:r>
      <w:r w:rsidRPr="00E72792">
        <w:t xml:space="preserve"> = Select databases. The keywords SYSTEM_DATABASES, USER_DATABASES, ALL_DATABASES, and AVAILABILITY_GROUP_DATABASES are supported. The hyphen character (-) is used to exclude databases, and the percent character (%) is used for wildcard selection. All of these operations can be combined by using the comma (,).</w:t>
      </w:r>
      <w:r>
        <w:t xml:space="preserve"> </w:t>
      </w:r>
      <w:r w:rsidRPr="00E72792">
        <w:rPr>
          <w:rStyle w:val="Heading5Char"/>
        </w:rPr>
        <w:t>‘ALL_DATABASES’</w:t>
      </w:r>
      <w:r>
        <w:t xml:space="preserve"> is used.</w:t>
      </w:r>
    </w:p>
    <w:p w14:paraId="5CAA627E" w14:textId="57743C1E" w:rsidR="00E72792" w:rsidRDefault="00E72792" w:rsidP="00E72792">
      <w:pPr>
        <w:ind w:firstLine="720"/>
      </w:pPr>
      <w:r w:rsidRPr="00E72792">
        <w:rPr>
          <w:rFonts w:asciiTheme="majorHAnsi" w:eastAsiaTheme="majorEastAsia" w:hAnsiTheme="majorHAnsi" w:cstheme="majorBidi"/>
          <w:i/>
          <w:iCs/>
          <w:color w:val="365F91" w:themeColor="accent1" w:themeShade="BF"/>
        </w:rPr>
        <w:lastRenderedPageBreak/>
        <w:t>@</w:t>
      </w:r>
      <w:r>
        <w:rPr>
          <w:rFonts w:asciiTheme="majorHAnsi" w:eastAsiaTheme="majorEastAsia" w:hAnsiTheme="majorHAnsi" w:cstheme="majorBidi"/>
          <w:i/>
          <w:iCs/>
          <w:color w:val="365F91" w:themeColor="accent1" w:themeShade="BF"/>
        </w:rPr>
        <w:t>CheckCommand</w:t>
      </w:r>
      <w:r w:rsidRPr="00E72792">
        <w:t xml:space="preserve"> = Specify the integrity check commands to be performed.</w:t>
      </w:r>
      <w:r>
        <w:t xml:space="preserve"> </w:t>
      </w:r>
      <w:r w:rsidRPr="00E72792">
        <w:rPr>
          <w:rStyle w:val="Heading5Char"/>
        </w:rPr>
        <w:t>‘CHECKDB’</w:t>
      </w:r>
      <w:r>
        <w:t xml:space="preserve"> is used.</w:t>
      </w:r>
    </w:p>
    <w:p w14:paraId="6BC48B64" w14:textId="700061B6" w:rsidR="003C65CC" w:rsidRDefault="00E72792" w:rsidP="00EE01CE">
      <w:pPr>
        <w:ind w:firstLine="720"/>
      </w:pPr>
      <w:r w:rsidRPr="00E72792">
        <w:rPr>
          <w:rFonts w:asciiTheme="majorHAnsi" w:eastAsiaTheme="majorEastAsia" w:hAnsiTheme="majorHAnsi" w:cstheme="majorBidi"/>
          <w:i/>
          <w:iCs/>
          <w:color w:val="365F91" w:themeColor="accent1" w:themeShade="BF"/>
        </w:rPr>
        <w:t>@LogToTable</w:t>
      </w:r>
      <w:r w:rsidRPr="00E72792">
        <w:t xml:space="preserve"> = Log commands to the table dbo.CommandLog.</w:t>
      </w:r>
      <w:r>
        <w:t xml:space="preserve"> </w:t>
      </w:r>
      <w:r w:rsidRPr="00E72792">
        <w:rPr>
          <w:rStyle w:val="Heading5Char"/>
        </w:rPr>
        <w:t>‘Y’</w:t>
      </w:r>
      <w:r>
        <w:t xml:space="preserve"> is used.</w:t>
      </w:r>
    </w:p>
    <w:sectPr w:rsidR="003C65CC" w:rsidSect="002E0042">
      <w:headerReference w:type="even" r:id="rId11"/>
      <w:headerReference w:type="default" r:id="rId12"/>
      <w:footerReference w:type="default" r:id="rId13"/>
      <w:footerReference w:type="first" r:id="rId14"/>
      <w:pgSz w:w="12240" w:h="15840"/>
      <w:pgMar w:top="72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F0F0B7" w14:textId="77777777" w:rsidR="00081D28" w:rsidRDefault="00081D28" w:rsidP="00105FAD">
      <w:r>
        <w:separator/>
      </w:r>
    </w:p>
  </w:endnote>
  <w:endnote w:type="continuationSeparator" w:id="0">
    <w:p w14:paraId="09D1E3A0" w14:textId="77777777" w:rsidR="00081D28" w:rsidRDefault="00081D28" w:rsidP="00105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PMingLiU">
    <w:altName w:val="PMingLiU"/>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0A2D6" w14:textId="270F9DB2" w:rsidR="00353AC7" w:rsidRDefault="00353AC7">
    <w:pPr>
      <w:pStyle w:val="Foo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356A3E">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ab/>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DATE </w:instrText>
    </w:r>
    <w:r>
      <w:rPr>
        <w:rFonts w:ascii="Times New Roman" w:hAnsi="Times New Roman" w:cs="Times New Roman"/>
      </w:rPr>
      <w:fldChar w:fldCharType="separate"/>
    </w:r>
    <w:r w:rsidR="00CD5787">
      <w:rPr>
        <w:rFonts w:ascii="Times New Roman" w:hAnsi="Times New Roman" w:cs="Times New Roman"/>
        <w:noProof/>
      </w:rPr>
      <w:t>3/22/2021</w:t>
    </w:r>
    <w:r>
      <w:rPr>
        <w:rFonts w:ascii="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4C7F61" w14:textId="2938144F" w:rsidR="00353AC7" w:rsidRDefault="00353AC7" w:rsidP="002E0042">
    <w:pPr>
      <w:pStyle w:val="Foo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356A3E">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ab/>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DATE </w:instrText>
    </w:r>
    <w:r>
      <w:rPr>
        <w:rFonts w:ascii="Times New Roman" w:hAnsi="Times New Roman" w:cs="Times New Roman"/>
      </w:rPr>
      <w:fldChar w:fldCharType="separate"/>
    </w:r>
    <w:r w:rsidR="00CD5787">
      <w:rPr>
        <w:rFonts w:ascii="Times New Roman" w:hAnsi="Times New Roman" w:cs="Times New Roman"/>
        <w:noProof/>
      </w:rPr>
      <w:t>3/22/2021</w:t>
    </w:r>
    <w:r>
      <w:rPr>
        <w:rFonts w:ascii="Times New Roman" w:hAnsi="Times New Roman" w:cs="Times New Roman"/>
      </w:rPr>
      <w:fldChar w:fldCharType="end"/>
    </w:r>
  </w:p>
  <w:p w14:paraId="67939CDE" w14:textId="77777777" w:rsidR="00353AC7" w:rsidRDefault="00353A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BBC1FB" w14:textId="77777777" w:rsidR="00081D28" w:rsidRDefault="00081D28" w:rsidP="00105FAD">
      <w:r>
        <w:separator/>
      </w:r>
    </w:p>
  </w:footnote>
  <w:footnote w:type="continuationSeparator" w:id="0">
    <w:p w14:paraId="32CBE6A5" w14:textId="77777777" w:rsidR="00081D28" w:rsidRDefault="00081D28" w:rsidP="00105F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446D4" w14:textId="078A2AA8" w:rsidR="00353AC7" w:rsidRPr="002E0042" w:rsidRDefault="00353AC7" w:rsidP="002E0042">
    <w:pPr>
      <w:pStyle w:val="Header"/>
      <w:jc w:val="center"/>
      <w:rPr>
        <w:b/>
      </w:rPr>
    </w:pPr>
    <w:r w:rsidRPr="002E0042">
      <w:rPr>
        <w:b/>
      </w:rPr>
      <w:t>UNIT Backup Procedures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3EA1A" w14:textId="5C79B22E" w:rsidR="00353AC7" w:rsidRDefault="00376449" w:rsidP="002E0042">
    <w:pPr>
      <w:pStyle w:val="Header"/>
      <w:jc w:val="center"/>
      <w:rPr>
        <w:b/>
      </w:rPr>
    </w:pPr>
    <w:r>
      <w:rPr>
        <w:b/>
      </w:rPr>
      <w:t>AUTOTOTAL</w:t>
    </w:r>
    <w:r w:rsidR="00353AC7" w:rsidRPr="002E0042">
      <w:rPr>
        <w:b/>
      </w:rPr>
      <w:t xml:space="preserve"> Backup Procedure</w:t>
    </w:r>
  </w:p>
  <w:p w14:paraId="43B56F12" w14:textId="77777777" w:rsidR="00376449" w:rsidRPr="002E0042" w:rsidRDefault="00376449" w:rsidP="002E0042">
    <w:pPr>
      <w:pStyle w:val="Header"/>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E5960"/>
    <w:multiLevelType w:val="hybridMultilevel"/>
    <w:tmpl w:val="242E54E8"/>
    <w:lvl w:ilvl="0" w:tplc="89ECB988">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 w15:restartNumberingAfterBreak="0">
    <w:nsid w:val="1AF908BC"/>
    <w:multiLevelType w:val="multilevel"/>
    <w:tmpl w:val="9446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363BA7"/>
    <w:multiLevelType w:val="hybridMultilevel"/>
    <w:tmpl w:val="4336EA0E"/>
    <w:lvl w:ilvl="0" w:tplc="BB2AEF0C">
      <w:start w:val="1"/>
      <w:numFmt w:val="decimal"/>
      <w:lvlText w:val="%1."/>
      <w:lvlJc w:val="left"/>
      <w:pPr>
        <w:ind w:left="1800" w:hanging="360"/>
      </w:pPr>
      <w:rPr>
        <w:rFonts w:hint="default"/>
      </w:rPr>
    </w:lvl>
    <w:lvl w:ilvl="1" w:tplc="04180019" w:tentative="1">
      <w:start w:val="1"/>
      <w:numFmt w:val="lowerLetter"/>
      <w:lvlText w:val="%2."/>
      <w:lvlJc w:val="left"/>
      <w:pPr>
        <w:ind w:left="2520" w:hanging="360"/>
      </w:pPr>
    </w:lvl>
    <w:lvl w:ilvl="2" w:tplc="0418001B" w:tentative="1">
      <w:start w:val="1"/>
      <w:numFmt w:val="lowerRoman"/>
      <w:lvlText w:val="%3."/>
      <w:lvlJc w:val="right"/>
      <w:pPr>
        <w:ind w:left="3240" w:hanging="180"/>
      </w:pPr>
    </w:lvl>
    <w:lvl w:ilvl="3" w:tplc="0418000F" w:tentative="1">
      <w:start w:val="1"/>
      <w:numFmt w:val="decimal"/>
      <w:lvlText w:val="%4."/>
      <w:lvlJc w:val="left"/>
      <w:pPr>
        <w:ind w:left="3960" w:hanging="360"/>
      </w:pPr>
    </w:lvl>
    <w:lvl w:ilvl="4" w:tplc="04180019" w:tentative="1">
      <w:start w:val="1"/>
      <w:numFmt w:val="lowerLetter"/>
      <w:lvlText w:val="%5."/>
      <w:lvlJc w:val="left"/>
      <w:pPr>
        <w:ind w:left="4680" w:hanging="360"/>
      </w:pPr>
    </w:lvl>
    <w:lvl w:ilvl="5" w:tplc="0418001B" w:tentative="1">
      <w:start w:val="1"/>
      <w:numFmt w:val="lowerRoman"/>
      <w:lvlText w:val="%6."/>
      <w:lvlJc w:val="right"/>
      <w:pPr>
        <w:ind w:left="5400" w:hanging="180"/>
      </w:pPr>
    </w:lvl>
    <w:lvl w:ilvl="6" w:tplc="0418000F" w:tentative="1">
      <w:start w:val="1"/>
      <w:numFmt w:val="decimal"/>
      <w:lvlText w:val="%7."/>
      <w:lvlJc w:val="left"/>
      <w:pPr>
        <w:ind w:left="6120" w:hanging="360"/>
      </w:pPr>
    </w:lvl>
    <w:lvl w:ilvl="7" w:tplc="04180019" w:tentative="1">
      <w:start w:val="1"/>
      <w:numFmt w:val="lowerLetter"/>
      <w:lvlText w:val="%8."/>
      <w:lvlJc w:val="left"/>
      <w:pPr>
        <w:ind w:left="6840" w:hanging="360"/>
      </w:pPr>
    </w:lvl>
    <w:lvl w:ilvl="8" w:tplc="0418001B" w:tentative="1">
      <w:start w:val="1"/>
      <w:numFmt w:val="lowerRoman"/>
      <w:lvlText w:val="%9."/>
      <w:lvlJc w:val="right"/>
      <w:pPr>
        <w:ind w:left="7560" w:hanging="180"/>
      </w:pPr>
    </w:lvl>
  </w:abstractNum>
  <w:abstractNum w:abstractNumId="3" w15:restartNumberingAfterBreak="0">
    <w:nsid w:val="34DE5A95"/>
    <w:multiLevelType w:val="hybridMultilevel"/>
    <w:tmpl w:val="7B4CA4E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432518EE"/>
    <w:multiLevelType w:val="hybridMultilevel"/>
    <w:tmpl w:val="AC5AACEC"/>
    <w:lvl w:ilvl="0" w:tplc="42D2D644">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5" w15:restartNumberingAfterBreak="0">
    <w:nsid w:val="486A3F6D"/>
    <w:multiLevelType w:val="hybridMultilevel"/>
    <w:tmpl w:val="31840C3A"/>
    <w:lvl w:ilvl="0" w:tplc="5DD08EF8">
      <w:start w:val="1"/>
      <w:numFmt w:val="decimal"/>
      <w:lvlText w:val="%1."/>
      <w:lvlJc w:val="left"/>
      <w:pPr>
        <w:ind w:left="1800" w:hanging="360"/>
      </w:pPr>
      <w:rPr>
        <w:rFonts w:hint="default"/>
      </w:rPr>
    </w:lvl>
    <w:lvl w:ilvl="1" w:tplc="04180019" w:tentative="1">
      <w:start w:val="1"/>
      <w:numFmt w:val="lowerLetter"/>
      <w:lvlText w:val="%2."/>
      <w:lvlJc w:val="left"/>
      <w:pPr>
        <w:ind w:left="2520" w:hanging="360"/>
      </w:pPr>
    </w:lvl>
    <w:lvl w:ilvl="2" w:tplc="0418001B" w:tentative="1">
      <w:start w:val="1"/>
      <w:numFmt w:val="lowerRoman"/>
      <w:lvlText w:val="%3."/>
      <w:lvlJc w:val="right"/>
      <w:pPr>
        <w:ind w:left="3240" w:hanging="180"/>
      </w:pPr>
    </w:lvl>
    <w:lvl w:ilvl="3" w:tplc="0418000F" w:tentative="1">
      <w:start w:val="1"/>
      <w:numFmt w:val="decimal"/>
      <w:lvlText w:val="%4."/>
      <w:lvlJc w:val="left"/>
      <w:pPr>
        <w:ind w:left="3960" w:hanging="360"/>
      </w:pPr>
    </w:lvl>
    <w:lvl w:ilvl="4" w:tplc="04180019" w:tentative="1">
      <w:start w:val="1"/>
      <w:numFmt w:val="lowerLetter"/>
      <w:lvlText w:val="%5."/>
      <w:lvlJc w:val="left"/>
      <w:pPr>
        <w:ind w:left="4680" w:hanging="360"/>
      </w:pPr>
    </w:lvl>
    <w:lvl w:ilvl="5" w:tplc="0418001B" w:tentative="1">
      <w:start w:val="1"/>
      <w:numFmt w:val="lowerRoman"/>
      <w:lvlText w:val="%6."/>
      <w:lvlJc w:val="right"/>
      <w:pPr>
        <w:ind w:left="5400" w:hanging="180"/>
      </w:pPr>
    </w:lvl>
    <w:lvl w:ilvl="6" w:tplc="0418000F" w:tentative="1">
      <w:start w:val="1"/>
      <w:numFmt w:val="decimal"/>
      <w:lvlText w:val="%7."/>
      <w:lvlJc w:val="left"/>
      <w:pPr>
        <w:ind w:left="6120" w:hanging="360"/>
      </w:pPr>
    </w:lvl>
    <w:lvl w:ilvl="7" w:tplc="04180019" w:tentative="1">
      <w:start w:val="1"/>
      <w:numFmt w:val="lowerLetter"/>
      <w:lvlText w:val="%8."/>
      <w:lvlJc w:val="left"/>
      <w:pPr>
        <w:ind w:left="6840" w:hanging="360"/>
      </w:pPr>
    </w:lvl>
    <w:lvl w:ilvl="8" w:tplc="0418001B" w:tentative="1">
      <w:start w:val="1"/>
      <w:numFmt w:val="lowerRoman"/>
      <w:lvlText w:val="%9."/>
      <w:lvlJc w:val="right"/>
      <w:pPr>
        <w:ind w:left="7560" w:hanging="180"/>
      </w:pPr>
    </w:lvl>
  </w:abstractNum>
  <w:abstractNum w:abstractNumId="6" w15:restartNumberingAfterBreak="0">
    <w:nsid w:val="53605CA1"/>
    <w:multiLevelType w:val="hybridMultilevel"/>
    <w:tmpl w:val="58424BD2"/>
    <w:lvl w:ilvl="0" w:tplc="38E4125A">
      <w:start w:val="1"/>
      <w:numFmt w:val="decimal"/>
      <w:lvlText w:val="%1."/>
      <w:lvlJc w:val="left"/>
      <w:pPr>
        <w:ind w:left="1800" w:hanging="360"/>
      </w:pPr>
      <w:rPr>
        <w:rFonts w:hint="default"/>
      </w:rPr>
    </w:lvl>
    <w:lvl w:ilvl="1" w:tplc="04180019" w:tentative="1">
      <w:start w:val="1"/>
      <w:numFmt w:val="lowerLetter"/>
      <w:lvlText w:val="%2."/>
      <w:lvlJc w:val="left"/>
      <w:pPr>
        <w:ind w:left="2520" w:hanging="360"/>
      </w:pPr>
    </w:lvl>
    <w:lvl w:ilvl="2" w:tplc="0418001B" w:tentative="1">
      <w:start w:val="1"/>
      <w:numFmt w:val="lowerRoman"/>
      <w:lvlText w:val="%3."/>
      <w:lvlJc w:val="right"/>
      <w:pPr>
        <w:ind w:left="3240" w:hanging="180"/>
      </w:pPr>
    </w:lvl>
    <w:lvl w:ilvl="3" w:tplc="0418000F" w:tentative="1">
      <w:start w:val="1"/>
      <w:numFmt w:val="decimal"/>
      <w:lvlText w:val="%4."/>
      <w:lvlJc w:val="left"/>
      <w:pPr>
        <w:ind w:left="3960" w:hanging="360"/>
      </w:pPr>
    </w:lvl>
    <w:lvl w:ilvl="4" w:tplc="04180019" w:tentative="1">
      <w:start w:val="1"/>
      <w:numFmt w:val="lowerLetter"/>
      <w:lvlText w:val="%5."/>
      <w:lvlJc w:val="left"/>
      <w:pPr>
        <w:ind w:left="4680" w:hanging="360"/>
      </w:pPr>
    </w:lvl>
    <w:lvl w:ilvl="5" w:tplc="0418001B" w:tentative="1">
      <w:start w:val="1"/>
      <w:numFmt w:val="lowerRoman"/>
      <w:lvlText w:val="%6."/>
      <w:lvlJc w:val="right"/>
      <w:pPr>
        <w:ind w:left="5400" w:hanging="180"/>
      </w:pPr>
    </w:lvl>
    <w:lvl w:ilvl="6" w:tplc="0418000F" w:tentative="1">
      <w:start w:val="1"/>
      <w:numFmt w:val="decimal"/>
      <w:lvlText w:val="%7."/>
      <w:lvlJc w:val="left"/>
      <w:pPr>
        <w:ind w:left="6120" w:hanging="360"/>
      </w:pPr>
    </w:lvl>
    <w:lvl w:ilvl="7" w:tplc="04180019" w:tentative="1">
      <w:start w:val="1"/>
      <w:numFmt w:val="lowerLetter"/>
      <w:lvlText w:val="%8."/>
      <w:lvlJc w:val="left"/>
      <w:pPr>
        <w:ind w:left="6840" w:hanging="360"/>
      </w:pPr>
    </w:lvl>
    <w:lvl w:ilvl="8" w:tplc="0418001B" w:tentative="1">
      <w:start w:val="1"/>
      <w:numFmt w:val="lowerRoman"/>
      <w:lvlText w:val="%9."/>
      <w:lvlJc w:val="right"/>
      <w:pPr>
        <w:ind w:left="7560" w:hanging="180"/>
      </w:pPr>
    </w:lvl>
  </w:abstractNum>
  <w:abstractNum w:abstractNumId="7" w15:restartNumberingAfterBreak="0">
    <w:nsid w:val="545210A3"/>
    <w:multiLevelType w:val="hybridMultilevel"/>
    <w:tmpl w:val="05FCE76E"/>
    <w:lvl w:ilvl="0" w:tplc="0418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cs="Symbol"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5C6B4FC0"/>
    <w:multiLevelType w:val="hybridMultilevel"/>
    <w:tmpl w:val="5FACACB2"/>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8"/>
  </w:num>
  <w:num w:numId="4">
    <w:abstractNumId w:val="7"/>
  </w:num>
  <w:num w:numId="5">
    <w:abstractNumId w:val="5"/>
  </w:num>
  <w:num w:numId="6">
    <w:abstractNumId w:val="4"/>
  </w:num>
  <w:num w:numId="7">
    <w:abstractNumId w:val="2"/>
  </w:num>
  <w:num w:numId="8">
    <w:abstractNumId w:val="0"/>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iresa Alex">
    <w15:presenceInfo w15:providerId="Windows Live" w15:userId="7f7f2f7be0b0f6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B77"/>
    <w:rsid w:val="000127CF"/>
    <w:rsid w:val="00034B77"/>
    <w:rsid w:val="000404F4"/>
    <w:rsid w:val="00064149"/>
    <w:rsid w:val="00081D28"/>
    <w:rsid w:val="000C7668"/>
    <w:rsid w:val="00105FAD"/>
    <w:rsid w:val="00153B40"/>
    <w:rsid w:val="001561C5"/>
    <w:rsid w:val="001634BB"/>
    <w:rsid w:val="00212653"/>
    <w:rsid w:val="002258CD"/>
    <w:rsid w:val="0024322D"/>
    <w:rsid w:val="002A5335"/>
    <w:rsid w:val="002E0042"/>
    <w:rsid w:val="002F2EE8"/>
    <w:rsid w:val="002F3485"/>
    <w:rsid w:val="00307F5B"/>
    <w:rsid w:val="003116BD"/>
    <w:rsid w:val="003167BC"/>
    <w:rsid w:val="00353AC7"/>
    <w:rsid w:val="00356A3E"/>
    <w:rsid w:val="00360697"/>
    <w:rsid w:val="00376449"/>
    <w:rsid w:val="003B08C9"/>
    <w:rsid w:val="003B4075"/>
    <w:rsid w:val="003C65CC"/>
    <w:rsid w:val="00422301"/>
    <w:rsid w:val="00433100"/>
    <w:rsid w:val="004E22EF"/>
    <w:rsid w:val="005020A8"/>
    <w:rsid w:val="005168AB"/>
    <w:rsid w:val="0052491D"/>
    <w:rsid w:val="00550EB7"/>
    <w:rsid w:val="00557235"/>
    <w:rsid w:val="005F2754"/>
    <w:rsid w:val="00687AEF"/>
    <w:rsid w:val="006C0FEB"/>
    <w:rsid w:val="006E218B"/>
    <w:rsid w:val="00723687"/>
    <w:rsid w:val="00731BA2"/>
    <w:rsid w:val="007451D3"/>
    <w:rsid w:val="00762EBD"/>
    <w:rsid w:val="00841D6E"/>
    <w:rsid w:val="008B3FC9"/>
    <w:rsid w:val="008C0ED8"/>
    <w:rsid w:val="00913220"/>
    <w:rsid w:val="00985287"/>
    <w:rsid w:val="009D0B2C"/>
    <w:rsid w:val="009E4672"/>
    <w:rsid w:val="00A369D3"/>
    <w:rsid w:val="00A50AEE"/>
    <w:rsid w:val="00AB2F75"/>
    <w:rsid w:val="00AD6620"/>
    <w:rsid w:val="00B547B2"/>
    <w:rsid w:val="00BD0778"/>
    <w:rsid w:val="00BD3112"/>
    <w:rsid w:val="00C07F9C"/>
    <w:rsid w:val="00C12615"/>
    <w:rsid w:val="00C54880"/>
    <w:rsid w:val="00C67ABE"/>
    <w:rsid w:val="00CB7285"/>
    <w:rsid w:val="00CD5787"/>
    <w:rsid w:val="00CE43AB"/>
    <w:rsid w:val="00D203C2"/>
    <w:rsid w:val="00D63EC7"/>
    <w:rsid w:val="00DB3794"/>
    <w:rsid w:val="00DB55AF"/>
    <w:rsid w:val="00DF15CD"/>
    <w:rsid w:val="00E0072D"/>
    <w:rsid w:val="00E2303C"/>
    <w:rsid w:val="00E72792"/>
    <w:rsid w:val="00EC1722"/>
    <w:rsid w:val="00EE01CE"/>
    <w:rsid w:val="00EF22D2"/>
    <w:rsid w:val="00F12E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C99792"/>
  <w14:defaultImageDpi w14:val="300"/>
  <w15:docId w15:val="{82A50B2C-A6E1-4E77-B993-7C70C8F7D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792"/>
  </w:style>
  <w:style w:type="paragraph" w:styleId="Heading1">
    <w:name w:val="heading 1"/>
    <w:basedOn w:val="Normal"/>
    <w:next w:val="Normal"/>
    <w:link w:val="Heading1Char"/>
    <w:uiPriority w:val="9"/>
    <w:qFormat/>
    <w:rsid w:val="00034B7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07F9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20A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0778"/>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E7279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B77"/>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34B77"/>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034B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4B77"/>
    <w:rPr>
      <w:rFonts w:ascii="Lucida Grande" w:hAnsi="Lucida Grande" w:cs="Lucida Grande"/>
      <w:sz w:val="18"/>
      <w:szCs w:val="18"/>
    </w:rPr>
  </w:style>
  <w:style w:type="paragraph" w:styleId="TOC1">
    <w:name w:val="toc 1"/>
    <w:basedOn w:val="Normal"/>
    <w:next w:val="Normal"/>
    <w:autoRedefine/>
    <w:uiPriority w:val="39"/>
    <w:unhideWhenUsed/>
    <w:rsid w:val="00034B77"/>
    <w:pPr>
      <w:spacing w:before="120"/>
    </w:pPr>
    <w:rPr>
      <w:rFonts w:asciiTheme="majorHAnsi" w:hAnsiTheme="majorHAnsi"/>
      <w:b/>
      <w:color w:val="548DD4"/>
    </w:rPr>
  </w:style>
  <w:style w:type="paragraph" w:styleId="TOC2">
    <w:name w:val="toc 2"/>
    <w:basedOn w:val="Normal"/>
    <w:next w:val="Normal"/>
    <w:autoRedefine/>
    <w:uiPriority w:val="39"/>
    <w:unhideWhenUsed/>
    <w:rsid w:val="00034B77"/>
    <w:rPr>
      <w:sz w:val="22"/>
      <w:szCs w:val="22"/>
    </w:rPr>
  </w:style>
  <w:style w:type="paragraph" w:styleId="TOC3">
    <w:name w:val="toc 3"/>
    <w:basedOn w:val="Normal"/>
    <w:next w:val="Normal"/>
    <w:autoRedefine/>
    <w:uiPriority w:val="39"/>
    <w:unhideWhenUsed/>
    <w:rsid w:val="00034B77"/>
    <w:pPr>
      <w:ind w:left="240"/>
    </w:pPr>
    <w:rPr>
      <w:i/>
      <w:sz w:val="22"/>
      <w:szCs w:val="22"/>
    </w:rPr>
  </w:style>
  <w:style w:type="paragraph" w:styleId="TOC4">
    <w:name w:val="toc 4"/>
    <w:basedOn w:val="Normal"/>
    <w:next w:val="Normal"/>
    <w:autoRedefine/>
    <w:uiPriority w:val="39"/>
    <w:semiHidden/>
    <w:unhideWhenUsed/>
    <w:rsid w:val="00034B77"/>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034B77"/>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034B77"/>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034B77"/>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034B77"/>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034B77"/>
    <w:pPr>
      <w:pBdr>
        <w:between w:val="double" w:sz="6" w:space="0" w:color="auto"/>
      </w:pBdr>
      <w:ind w:left="1680"/>
    </w:pPr>
    <w:rPr>
      <w:sz w:val="20"/>
      <w:szCs w:val="20"/>
    </w:rPr>
  </w:style>
  <w:style w:type="table" w:styleId="TableGrid">
    <w:name w:val="Table Grid"/>
    <w:basedOn w:val="TableNormal"/>
    <w:uiPriority w:val="59"/>
    <w:rsid w:val="00C07F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07F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20A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E0072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072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105FAD"/>
    <w:pPr>
      <w:tabs>
        <w:tab w:val="center" w:pos="4320"/>
        <w:tab w:val="right" w:pos="8640"/>
      </w:tabs>
    </w:pPr>
  </w:style>
  <w:style w:type="character" w:customStyle="1" w:styleId="HeaderChar">
    <w:name w:val="Header Char"/>
    <w:basedOn w:val="DefaultParagraphFont"/>
    <w:link w:val="Header"/>
    <w:uiPriority w:val="99"/>
    <w:rsid w:val="00105FAD"/>
  </w:style>
  <w:style w:type="paragraph" w:styleId="Footer">
    <w:name w:val="footer"/>
    <w:basedOn w:val="Normal"/>
    <w:link w:val="FooterChar"/>
    <w:uiPriority w:val="99"/>
    <w:unhideWhenUsed/>
    <w:rsid w:val="00105FAD"/>
    <w:pPr>
      <w:tabs>
        <w:tab w:val="center" w:pos="4320"/>
        <w:tab w:val="right" w:pos="8640"/>
      </w:tabs>
    </w:pPr>
  </w:style>
  <w:style w:type="character" w:customStyle="1" w:styleId="FooterChar">
    <w:name w:val="Footer Char"/>
    <w:basedOn w:val="DefaultParagraphFont"/>
    <w:link w:val="Footer"/>
    <w:uiPriority w:val="99"/>
    <w:rsid w:val="00105FAD"/>
  </w:style>
  <w:style w:type="paragraph" w:styleId="NoSpacing">
    <w:name w:val="No Spacing"/>
    <w:link w:val="NoSpacingChar"/>
    <w:qFormat/>
    <w:rsid w:val="00105FAD"/>
    <w:rPr>
      <w:rFonts w:ascii="PMingLiU" w:hAnsi="PMingLiU"/>
      <w:sz w:val="22"/>
      <w:szCs w:val="22"/>
    </w:rPr>
  </w:style>
  <w:style w:type="character" w:customStyle="1" w:styleId="NoSpacingChar">
    <w:name w:val="No Spacing Char"/>
    <w:basedOn w:val="DefaultParagraphFont"/>
    <w:link w:val="NoSpacing"/>
    <w:rsid w:val="00105FAD"/>
    <w:rPr>
      <w:rFonts w:ascii="PMingLiU" w:hAnsi="PMingLiU"/>
      <w:sz w:val="22"/>
      <w:szCs w:val="22"/>
    </w:rPr>
  </w:style>
  <w:style w:type="paragraph" w:styleId="FootnoteText">
    <w:name w:val="footnote text"/>
    <w:basedOn w:val="Normal"/>
    <w:link w:val="FootnoteTextChar"/>
    <w:uiPriority w:val="99"/>
    <w:unhideWhenUsed/>
    <w:rsid w:val="002258CD"/>
  </w:style>
  <w:style w:type="character" w:customStyle="1" w:styleId="FootnoteTextChar">
    <w:name w:val="Footnote Text Char"/>
    <w:basedOn w:val="DefaultParagraphFont"/>
    <w:link w:val="FootnoteText"/>
    <w:uiPriority w:val="99"/>
    <w:rsid w:val="002258CD"/>
  </w:style>
  <w:style w:type="character" w:styleId="FootnoteReference">
    <w:name w:val="footnote reference"/>
    <w:basedOn w:val="DefaultParagraphFont"/>
    <w:uiPriority w:val="99"/>
    <w:unhideWhenUsed/>
    <w:rsid w:val="002258CD"/>
    <w:rPr>
      <w:vertAlign w:val="superscript"/>
    </w:rPr>
  </w:style>
  <w:style w:type="character" w:styleId="Hyperlink">
    <w:name w:val="Hyperlink"/>
    <w:basedOn w:val="DefaultParagraphFont"/>
    <w:uiPriority w:val="99"/>
    <w:unhideWhenUsed/>
    <w:rsid w:val="00985287"/>
    <w:rPr>
      <w:color w:val="0000FF" w:themeColor="hyperlink"/>
      <w:u w:val="single"/>
    </w:rPr>
  </w:style>
  <w:style w:type="character" w:customStyle="1" w:styleId="Heading4Char">
    <w:name w:val="Heading 4 Char"/>
    <w:basedOn w:val="DefaultParagraphFont"/>
    <w:link w:val="Heading4"/>
    <w:uiPriority w:val="9"/>
    <w:rsid w:val="00BD0778"/>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9E4672"/>
    <w:pPr>
      <w:ind w:left="720"/>
      <w:contextualSpacing/>
    </w:pPr>
  </w:style>
  <w:style w:type="character" w:customStyle="1" w:styleId="Heading5Char">
    <w:name w:val="Heading 5 Char"/>
    <w:basedOn w:val="DefaultParagraphFont"/>
    <w:link w:val="Heading5"/>
    <w:uiPriority w:val="9"/>
    <w:rsid w:val="00E72792"/>
    <w:rPr>
      <w:rFonts w:asciiTheme="majorHAnsi" w:eastAsiaTheme="majorEastAsia" w:hAnsiTheme="majorHAnsi" w:cstheme="majorBidi"/>
      <w:color w:val="365F91" w:themeColor="accent1" w:themeShade="BF"/>
    </w:rPr>
  </w:style>
  <w:style w:type="paragraph" w:styleId="Caption">
    <w:name w:val="caption"/>
    <w:basedOn w:val="Normal"/>
    <w:next w:val="Normal"/>
    <w:uiPriority w:val="35"/>
    <w:unhideWhenUsed/>
    <w:qFormat/>
    <w:rsid w:val="0006414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715749">
      <w:bodyDiv w:val="1"/>
      <w:marLeft w:val="0"/>
      <w:marRight w:val="0"/>
      <w:marTop w:val="0"/>
      <w:marBottom w:val="0"/>
      <w:divBdr>
        <w:top w:val="none" w:sz="0" w:space="0" w:color="auto"/>
        <w:left w:val="none" w:sz="0" w:space="0" w:color="auto"/>
        <w:bottom w:val="none" w:sz="0" w:space="0" w:color="auto"/>
        <w:right w:val="none" w:sz="0" w:space="0" w:color="auto"/>
      </w:divBdr>
    </w:div>
    <w:div w:id="21447316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80E08-F319-D248-8A74-A34B304F2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1720</Words>
  <Characters>9980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11677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Baumstein</dc:creator>
  <cp:keywords/>
  <dc:description/>
  <cp:lastModifiedBy>Ciresa Alex</cp:lastModifiedBy>
  <cp:revision>2</cp:revision>
  <dcterms:created xsi:type="dcterms:W3CDTF">2021-03-22T08:55:00Z</dcterms:created>
  <dcterms:modified xsi:type="dcterms:W3CDTF">2021-03-22T08:55:00Z</dcterms:modified>
</cp:coreProperties>
</file>